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595" w:type="dxa"/>
        <w:jc w:val="center"/>
        <w:tblLayout w:type="fixed"/>
        <w:tblLook w:val="04A0" w:firstRow="1" w:lastRow="0" w:firstColumn="1" w:lastColumn="0" w:noHBand="0" w:noVBand="1"/>
      </w:tblPr>
      <w:tblGrid>
        <w:gridCol w:w="1601"/>
        <w:gridCol w:w="178"/>
        <w:gridCol w:w="445"/>
        <w:gridCol w:w="298"/>
        <w:gridCol w:w="236"/>
        <w:gridCol w:w="3738"/>
        <w:gridCol w:w="267"/>
        <w:gridCol w:w="89"/>
        <w:gridCol w:w="486"/>
        <w:gridCol w:w="1090"/>
        <w:gridCol w:w="89"/>
        <w:gridCol w:w="204"/>
        <w:gridCol w:w="267"/>
        <w:gridCol w:w="890"/>
        <w:gridCol w:w="533"/>
        <w:gridCol w:w="3942"/>
        <w:gridCol w:w="226"/>
        <w:gridCol w:w="7"/>
        <w:gridCol w:w="9"/>
      </w:tblGrid>
      <w:tr w:rsidR="009A7156" w:rsidRPr="009A7156" w14:paraId="573A53BF" w14:textId="77777777" w:rsidTr="009F0FEE">
        <w:trPr>
          <w:gridAfter w:val="2"/>
          <w:wAfter w:w="16" w:type="dxa"/>
          <w:trHeight w:val="299"/>
          <w:jc w:val="center"/>
        </w:trPr>
        <w:tc>
          <w:tcPr>
            <w:tcW w:w="14579" w:type="dxa"/>
            <w:gridSpan w:val="17"/>
            <w:tcBorders>
              <w:top w:val="nil"/>
              <w:left w:val="nil"/>
              <w:bottom w:val="nil"/>
              <w:right w:val="nil"/>
            </w:tcBorders>
            <w:noWrap/>
            <w:hideMark/>
          </w:tcPr>
          <w:p w14:paraId="50F80DE8" w14:textId="77777777"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14:paraId="1DB53A23" w14:textId="77777777" w:rsidTr="009F0FEE">
        <w:trPr>
          <w:gridAfter w:val="2"/>
          <w:wAfter w:w="16" w:type="dxa"/>
          <w:trHeight w:val="299"/>
          <w:jc w:val="center"/>
        </w:trPr>
        <w:tc>
          <w:tcPr>
            <w:tcW w:w="14579" w:type="dxa"/>
            <w:gridSpan w:val="17"/>
            <w:tcBorders>
              <w:top w:val="nil"/>
              <w:left w:val="nil"/>
              <w:bottom w:val="nil"/>
              <w:right w:val="nil"/>
            </w:tcBorders>
            <w:noWrap/>
          </w:tcPr>
          <w:p w14:paraId="73ABB7C0" w14:textId="77777777" w:rsidR="009A7156" w:rsidRPr="009A7156" w:rsidRDefault="009A7156" w:rsidP="009A7156">
            <w:r w:rsidRPr="009A7156">
              <w:t>This Waste Removal Contract (the "Agreement") is entered into by and between</w:t>
            </w:r>
            <w:r>
              <w:t>….</w:t>
            </w:r>
          </w:p>
        </w:tc>
      </w:tr>
      <w:tr w:rsidR="00F167E4" w:rsidRPr="009A7156" w14:paraId="47681E3B"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4C840E15" w14:textId="77777777" w:rsidR="00F167E4" w:rsidRPr="00B540BA" w:rsidRDefault="00F167E4" w:rsidP="009B3527">
            <w:pPr>
              <w:jc w:val="right"/>
              <w:rPr>
                <w:sz w:val="20"/>
                <w:szCs w:val="20"/>
              </w:rPr>
            </w:pPr>
            <w:r>
              <w:rPr>
                <w:sz w:val="20"/>
                <w:szCs w:val="20"/>
              </w:rPr>
              <w:t>Hauler Name (“Hauler”)</w:t>
            </w:r>
            <w:r w:rsidRPr="00B540BA">
              <w:rPr>
                <w:sz w:val="20"/>
                <w:szCs w:val="20"/>
              </w:rPr>
              <w:t>:</w:t>
            </w:r>
          </w:p>
        </w:tc>
        <w:tc>
          <w:tcPr>
            <w:tcW w:w="4005" w:type="dxa"/>
            <w:gridSpan w:val="2"/>
            <w:tcBorders>
              <w:top w:val="nil"/>
              <w:left w:val="nil"/>
              <w:right w:val="nil"/>
            </w:tcBorders>
            <w:vAlign w:val="bottom"/>
          </w:tcPr>
          <w:p w14:paraId="011D0C68" w14:textId="6CD5D38B" w:rsidR="00F167E4" w:rsidRPr="008D15AF" w:rsidRDefault="008F405D" w:rsidP="00104273">
            <w:pPr>
              <w:rPr>
                <w:bCs/>
                <w:iCs/>
                <w:sz w:val="20"/>
                <w:szCs w:val="20"/>
              </w:rPr>
            </w:pPr>
            <w:bookmarkStart w:id="0" w:name="_GoBack"/>
            <w:r w:rsidRPr="008F405D">
              <w:rPr>
                <w:bCs/>
                <w:iCs/>
                <w:sz w:val="20"/>
                <w:szCs w:val="20"/>
              </w:rPr>
              <w:t>&lt;</w:t>
            </w:r>
            <w:bookmarkEnd w:id="0"/>
            <w:r w:rsidRPr="008F405D">
              <w:rPr>
                <w:bCs/>
                <w:iCs/>
                <w:sz w:val="20"/>
                <w:szCs w:val="20"/>
              </w:rPr>
              <w:t>HaulerLocal&gt;</w:t>
            </w:r>
          </w:p>
        </w:tc>
        <w:tc>
          <w:tcPr>
            <w:tcW w:w="575" w:type="dxa"/>
            <w:gridSpan w:val="2"/>
            <w:tcBorders>
              <w:top w:val="nil"/>
              <w:left w:val="nil"/>
              <w:bottom w:val="nil"/>
              <w:right w:val="nil"/>
            </w:tcBorders>
            <w:shd w:val="clear" w:color="auto" w:fill="D9D9D9" w:themeFill="background1" w:themeFillShade="D9"/>
            <w:noWrap/>
            <w:hideMark/>
          </w:tcPr>
          <w:p w14:paraId="52719DEA" w14:textId="77777777" w:rsidR="00F167E4" w:rsidRPr="00B540BA" w:rsidRDefault="00F167E4">
            <w:pPr>
              <w:rPr>
                <w:b/>
                <w:bCs/>
                <w:i/>
                <w:iCs/>
                <w:sz w:val="20"/>
                <w:szCs w:val="20"/>
              </w:rPr>
            </w:pPr>
            <w:r w:rsidRPr="00B540BA">
              <w:rPr>
                <w:b/>
                <w:bCs/>
                <w:i/>
                <w:iCs/>
                <w:sz w:val="20"/>
                <w:szCs w:val="20"/>
              </w:rPr>
              <w:t>And</w:t>
            </w:r>
          </w:p>
        </w:tc>
        <w:tc>
          <w:tcPr>
            <w:tcW w:w="2540" w:type="dxa"/>
            <w:gridSpan w:val="5"/>
            <w:tcBorders>
              <w:top w:val="nil"/>
              <w:left w:val="nil"/>
              <w:bottom w:val="nil"/>
              <w:right w:val="nil"/>
            </w:tcBorders>
            <w:noWrap/>
            <w:vAlign w:val="bottom"/>
            <w:hideMark/>
          </w:tcPr>
          <w:p w14:paraId="6BC3F352" w14:textId="77777777" w:rsidR="00F167E4" w:rsidRPr="00B540BA" w:rsidRDefault="00F167E4" w:rsidP="009B3527">
            <w:pPr>
              <w:jc w:val="right"/>
              <w:rPr>
                <w:sz w:val="20"/>
                <w:szCs w:val="20"/>
              </w:rPr>
            </w:pPr>
            <w:r w:rsidRPr="00B540BA">
              <w:rPr>
                <w:sz w:val="20"/>
                <w:szCs w:val="20"/>
              </w:rPr>
              <w:t xml:space="preserve"> </w:t>
            </w:r>
            <w:r>
              <w:rPr>
                <w:sz w:val="20"/>
                <w:szCs w:val="20"/>
              </w:rPr>
              <w:t>Client/Prop Name (“Client)</w:t>
            </w:r>
            <w:r w:rsidRPr="00B540BA">
              <w:rPr>
                <w:sz w:val="20"/>
                <w:szCs w:val="20"/>
              </w:rPr>
              <w:t>:</w:t>
            </w:r>
          </w:p>
        </w:tc>
        <w:tc>
          <w:tcPr>
            <w:tcW w:w="4701" w:type="dxa"/>
            <w:gridSpan w:val="3"/>
            <w:tcBorders>
              <w:top w:val="nil"/>
              <w:left w:val="nil"/>
              <w:bottom w:val="single" w:sz="4" w:space="0" w:color="auto"/>
              <w:right w:val="nil"/>
            </w:tcBorders>
            <w:vAlign w:val="bottom"/>
          </w:tcPr>
          <w:p w14:paraId="575A89DF" w14:textId="0D339F20" w:rsidR="00F167E4" w:rsidRPr="00B540BA" w:rsidRDefault="00F167E4" w:rsidP="00104273">
            <w:pPr>
              <w:rPr>
                <w:sz w:val="20"/>
                <w:szCs w:val="20"/>
              </w:rPr>
            </w:pPr>
            <w:r w:rsidRPr="008D15AF">
              <w:rPr>
                <w:sz w:val="20"/>
                <w:szCs w:val="20"/>
              </w:rPr>
              <w:t>&lt;ClientName&gt;</w:t>
            </w:r>
          </w:p>
        </w:tc>
      </w:tr>
      <w:tr w:rsidR="00F167E4" w:rsidRPr="009A7156" w14:paraId="5AE4298C"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005C9EB2" w14:textId="77777777" w:rsidR="00F167E4" w:rsidRPr="00B540BA" w:rsidRDefault="00F167E4" w:rsidP="009B3527">
            <w:pPr>
              <w:jc w:val="right"/>
              <w:rPr>
                <w:sz w:val="20"/>
                <w:szCs w:val="20"/>
              </w:rPr>
            </w:pPr>
            <w:r>
              <w:rPr>
                <w:sz w:val="20"/>
                <w:szCs w:val="20"/>
              </w:rPr>
              <w:t>Address</w:t>
            </w:r>
            <w:r w:rsidRPr="00B540BA">
              <w:rPr>
                <w:sz w:val="20"/>
                <w:szCs w:val="20"/>
              </w:rPr>
              <w:t>:</w:t>
            </w:r>
          </w:p>
        </w:tc>
        <w:tc>
          <w:tcPr>
            <w:tcW w:w="4005" w:type="dxa"/>
            <w:gridSpan w:val="2"/>
            <w:tcBorders>
              <w:left w:val="nil"/>
              <w:right w:val="nil"/>
            </w:tcBorders>
            <w:vAlign w:val="bottom"/>
          </w:tcPr>
          <w:p w14:paraId="7C40BD4B" w14:textId="2615BBDD" w:rsidR="00F167E4" w:rsidRPr="008D15AF" w:rsidRDefault="008F405D" w:rsidP="00104273">
            <w:pPr>
              <w:rPr>
                <w:sz w:val="20"/>
                <w:szCs w:val="20"/>
              </w:rPr>
            </w:pPr>
            <w:r w:rsidRPr="008F405D">
              <w:rPr>
                <w:sz w:val="20"/>
                <w:szCs w:val="20"/>
              </w:rPr>
              <w:t>&lt;HaulerAddress&gt;</w:t>
            </w:r>
          </w:p>
        </w:tc>
        <w:tc>
          <w:tcPr>
            <w:tcW w:w="3115" w:type="dxa"/>
            <w:gridSpan w:val="7"/>
            <w:tcBorders>
              <w:top w:val="nil"/>
              <w:left w:val="nil"/>
              <w:bottom w:val="nil"/>
              <w:right w:val="nil"/>
            </w:tcBorders>
            <w:vAlign w:val="bottom"/>
          </w:tcPr>
          <w:p w14:paraId="5AAAF403" w14:textId="77777777" w:rsidR="00F167E4" w:rsidRPr="00B540BA" w:rsidRDefault="00F167E4" w:rsidP="009B3527">
            <w:pPr>
              <w:jc w:val="right"/>
              <w:rPr>
                <w:sz w:val="20"/>
                <w:szCs w:val="20"/>
              </w:rPr>
            </w:pPr>
            <w:r w:rsidRPr="00B540BA">
              <w:rPr>
                <w:sz w:val="20"/>
                <w:szCs w:val="20"/>
              </w:rPr>
              <w:t>Address:</w:t>
            </w:r>
          </w:p>
        </w:tc>
        <w:tc>
          <w:tcPr>
            <w:tcW w:w="4701" w:type="dxa"/>
            <w:gridSpan w:val="3"/>
            <w:tcBorders>
              <w:left w:val="nil"/>
              <w:bottom w:val="single" w:sz="4" w:space="0" w:color="auto"/>
              <w:right w:val="nil"/>
            </w:tcBorders>
            <w:vAlign w:val="bottom"/>
          </w:tcPr>
          <w:p w14:paraId="6B5FF26D" w14:textId="106C574F" w:rsidR="00F167E4" w:rsidRPr="008D15AF" w:rsidRDefault="00F167E4" w:rsidP="00104273">
            <w:pPr>
              <w:rPr>
                <w:sz w:val="20"/>
                <w:szCs w:val="20"/>
              </w:rPr>
            </w:pPr>
            <w:r w:rsidRPr="008D15AF">
              <w:rPr>
                <w:sz w:val="20"/>
                <w:szCs w:val="20"/>
              </w:rPr>
              <w:t>&lt;ClientAddress&gt;</w:t>
            </w:r>
          </w:p>
        </w:tc>
      </w:tr>
      <w:tr w:rsidR="00F167E4" w:rsidRPr="009A7156" w14:paraId="77067518"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7E1AB3B3" w14:textId="77777777" w:rsidR="00F167E4" w:rsidRPr="00B540BA" w:rsidRDefault="00F167E4" w:rsidP="009B3527">
            <w:pPr>
              <w:jc w:val="right"/>
              <w:rPr>
                <w:sz w:val="20"/>
                <w:szCs w:val="20"/>
              </w:rPr>
            </w:pPr>
            <w:r>
              <w:rPr>
                <w:sz w:val="20"/>
                <w:szCs w:val="20"/>
              </w:rPr>
              <w:t>City, State Zip</w:t>
            </w:r>
            <w:r w:rsidRPr="00B540BA">
              <w:rPr>
                <w:sz w:val="20"/>
                <w:szCs w:val="20"/>
              </w:rPr>
              <w:t>:</w:t>
            </w:r>
          </w:p>
        </w:tc>
        <w:tc>
          <w:tcPr>
            <w:tcW w:w="4005" w:type="dxa"/>
            <w:gridSpan w:val="2"/>
            <w:tcBorders>
              <w:left w:val="nil"/>
              <w:right w:val="nil"/>
            </w:tcBorders>
            <w:vAlign w:val="bottom"/>
          </w:tcPr>
          <w:p w14:paraId="616CE40B" w14:textId="5D5D0065" w:rsidR="00F167E4" w:rsidRPr="008D15AF" w:rsidRDefault="008F405D" w:rsidP="00104273">
            <w:pPr>
              <w:rPr>
                <w:sz w:val="20"/>
                <w:szCs w:val="20"/>
              </w:rPr>
            </w:pPr>
            <w:r w:rsidRPr="008F405D">
              <w:rPr>
                <w:sz w:val="20"/>
                <w:szCs w:val="20"/>
              </w:rPr>
              <w:t>&lt;HaulerCityStateZipCode&gt;</w:t>
            </w:r>
          </w:p>
        </w:tc>
        <w:tc>
          <w:tcPr>
            <w:tcW w:w="3115" w:type="dxa"/>
            <w:gridSpan w:val="7"/>
            <w:tcBorders>
              <w:top w:val="nil"/>
              <w:left w:val="nil"/>
              <w:bottom w:val="nil"/>
              <w:right w:val="nil"/>
            </w:tcBorders>
            <w:noWrap/>
            <w:vAlign w:val="bottom"/>
            <w:hideMark/>
          </w:tcPr>
          <w:p w14:paraId="29756A51" w14:textId="77777777" w:rsidR="00F167E4" w:rsidRPr="00B540BA" w:rsidRDefault="00F167E4" w:rsidP="009B3527">
            <w:pPr>
              <w:jc w:val="right"/>
              <w:rPr>
                <w:sz w:val="20"/>
                <w:szCs w:val="20"/>
              </w:rPr>
            </w:pPr>
            <w:r w:rsidRPr="00B540BA">
              <w:rPr>
                <w:sz w:val="20"/>
                <w:szCs w:val="20"/>
              </w:rPr>
              <w:t>City, St Zip:</w:t>
            </w:r>
          </w:p>
        </w:tc>
        <w:tc>
          <w:tcPr>
            <w:tcW w:w="4701" w:type="dxa"/>
            <w:gridSpan w:val="3"/>
            <w:tcBorders>
              <w:top w:val="nil"/>
              <w:left w:val="nil"/>
              <w:bottom w:val="single" w:sz="4" w:space="0" w:color="auto"/>
              <w:right w:val="nil"/>
            </w:tcBorders>
            <w:noWrap/>
            <w:vAlign w:val="bottom"/>
            <w:hideMark/>
          </w:tcPr>
          <w:p w14:paraId="187C639E" w14:textId="1AC348AA" w:rsidR="00F167E4" w:rsidRPr="00ED4A91" w:rsidRDefault="007A4BEA" w:rsidP="00104273">
            <w:pPr>
              <w:rPr>
                <w:sz w:val="20"/>
                <w:szCs w:val="20"/>
              </w:rPr>
            </w:pPr>
            <w:r w:rsidRPr="007A4BEA">
              <w:rPr>
                <w:bCs/>
                <w:iCs/>
                <w:sz w:val="20"/>
                <w:szCs w:val="20"/>
              </w:rPr>
              <w:t>&lt;ClientCityStateZipCode&gt;</w:t>
            </w:r>
          </w:p>
        </w:tc>
      </w:tr>
      <w:tr w:rsidR="00481E59" w:rsidRPr="009A7156" w14:paraId="11D6220F" w14:textId="77777777" w:rsidTr="009F0FEE">
        <w:trPr>
          <w:gridAfter w:val="2"/>
          <w:wAfter w:w="16" w:type="dxa"/>
          <w:trHeight w:val="322"/>
          <w:jc w:val="center"/>
        </w:trPr>
        <w:tc>
          <w:tcPr>
            <w:tcW w:w="6763" w:type="dxa"/>
            <w:gridSpan w:val="7"/>
            <w:tcBorders>
              <w:top w:val="nil"/>
              <w:left w:val="nil"/>
              <w:bottom w:val="nil"/>
              <w:right w:val="nil"/>
            </w:tcBorders>
            <w:noWrap/>
            <w:vAlign w:val="bottom"/>
            <w:hideMark/>
          </w:tcPr>
          <w:p w14:paraId="4DC70B9C" w14:textId="77777777"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816" w:type="dxa"/>
            <w:gridSpan w:val="10"/>
            <w:tcBorders>
              <w:top w:val="nil"/>
              <w:left w:val="nil"/>
              <w:bottom w:val="nil"/>
              <w:right w:val="nil"/>
            </w:tcBorders>
            <w:noWrap/>
            <w:vAlign w:val="bottom"/>
            <w:hideMark/>
          </w:tcPr>
          <w:p w14:paraId="68153D1B" w14:textId="77777777" w:rsidR="00481E59" w:rsidRPr="00B540BA" w:rsidRDefault="00481E59" w:rsidP="009B3527">
            <w:pPr>
              <w:rPr>
                <w:sz w:val="20"/>
                <w:szCs w:val="20"/>
              </w:rPr>
            </w:pPr>
            <w:r w:rsidRPr="00B540BA">
              <w:rPr>
                <w:sz w:val="20"/>
                <w:szCs w:val="20"/>
              </w:rPr>
              <w:t>Billing Address</w:t>
            </w:r>
          </w:p>
        </w:tc>
      </w:tr>
      <w:tr w:rsidR="00481E59" w:rsidRPr="009A7156" w14:paraId="6D931D73"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EE5467B" w14:textId="77777777" w:rsidR="00481E59" w:rsidRPr="00B540BA" w:rsidRDefault="00481E59" w:rsidP="009B3527">
            <w:pPr>
              <w:jc w:val="right"/>
              <w:rPr>
                <w:sz w:val="20"/>
                <w:szCs w:val="20"/>
              </w:rPr>
            </w:pPr>
            <w:r w:rsidRPr="00B540BA">
              <w:rPr>
                <w:sz w:val="20"/>
                <w:szCs w:val="20"/>
              </w:rPr>
              <w:t>Address:</w:t>
            </w:r>
          </w:p>
        </w:tc>
        <w:tc>
          <w:tcPr>
            <w:tcW w:w="4984" w:type="dxa"/>
            <w:gridSpan w:val="5"/>
            <w:tcBorders>
              <w:top w:val="nil"/>
              <w:left w:val="nil"/>
              <w:right w:val="nil"/>
            </w:tcBorders>
            <w:noWrap/>
            <w:vAlign w:val="bottom"/>
          </w:tcPr>
          <w:p w14:paraId="1CCDBCE5" w14:textId="493DCE3E" w:rsidR="00481E59" w:rsidRPr="00B540BA" w:rsidRDefault="00F167E4" w:rsidP="007A4BEA">
            <w:pPr>
              <w:rPr>
                <w:sz w:val="20"/>
                <w:szCs w:val="20"/>
              </w:rPr>
            </w:pPr>
            <w:r w:rsidRPr="008D15AF">
              <w:rPr>
                <w:sz w:val="20"/>
                <w:szCs w:val="20"/>
              </w:rPr>
              <w:t>&lt;PropertyAddress&gt;</w:t>
            </w:r>
          </w:p>
        </w:tc>
        <w:tc>
          <w:tcPr>
            <w:tcW w:w="1665" w:type="dxa"/>
            <w:gridSpan w:val="3"/>
            <w:tcBorders>
              <w:top w:val="nil"/>
              <w:left w:val="nil"/>
              <w:bottom w:val="nil"/>
              <w:right w:val="nil"/>
            </w:tcBorders>
            <w:noWrap/>
            <w:vAlign w:val="bottom"/>
          </w:tcPr>
          <w:p w14:paraId="1BD4595D" w14:textId="77777777" w:rsidR="00481E59" w:rsidRPr="00B540BA" w:rsidRDefault="00481E59" w:rsidP="009B3527">
            <w:pPr>
              <w:jc w:val="right"/>
              <w:rPr>
                <w:sz w:val="20"/>
                <w:szCs w:val="20"/>
              </w:rPr>
            </w:pPr>
            <w:r w:rsidRPr="00B540BA">
              <w:rPr>
                <w:sz w:val="20"/>
                <w:szCs w:val="20"/>
              </w:rPr>
              <w:t>Address:</w:t>
            </w:r>
          </w:p>
        </w:tc>
        <w:tc>
          <w:tcPr>
            <w:tcW w:w="6151" w:type="dxa"/>
            <w:gridSpan w:val="7"/>
            <w:tcBorders>
              <w:top w:val="nil"/>
              <w:left w:val="nil"/>
              <w:right w:val="nil"/>
            </w:tcBorders>
            <w:noWrap/>
            <w:vAlign w:val="bottom"/>
          </w:tcPr>
          <w:p w14:paraId="3C74F2CB" w14:textId="27051CBE" w:rsidR="00481E59" w:rsidRPr="00B540BA" w:rsidRDefault="00C414D8" w:rsidP="009B3527">
            <w:pPr>
              <w:rPr>
                <w:sz w:val="20"/>
                <w:szCs w:val="20"/>
              </w:rPr>
            </w:pPr>
            <w:r w:rsidRPr="005C660E">
              <w:rPr>
                <w:sz w:val="20"/>
                <w:szCs w:val="20"/>
              </w:rPr>
              <w:t>PO BOX 2410-RFS812</w:t>
            </w:r>
          </w:p>
        </w:tc>
      </w:tr>
      <w:tr w:rsidR="00481E59" w:rsidRPr="009A7156" w14:paraId="62D9EB83" w14:textId="77777777" w:rsidTr="009F0FEE">
        <w:trPr>
          <w:gridAfter w:val="2"/>
          <w:wAfter w:w="16" w:type="dxa"/>
          <w:trHeight w:val="359"/>
          <w:jc w:val="center"/>
        </w:trPr>
        <w:tc>
          <w:tcPr>
            <w:tcW w:w="1779" w:type="dxa"/>
            <w:gridSpan w:val="2"/>
            <w:tcBorders>
              <w:top w:val="nil"/>
              <w:left w:val="nil"/>
              <w:bottom w:val="nil"/>
              <w:right w:val="nil"/>
            </w:tcBorders>
            <w:noWrap/>
            <w:vAlign w:val="bottom"/>
            <w:hideMark/>
          </w:tcPr>
          <w:p w14:paraId="3FDDBE76"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4984" w:type="dxa"/>
            <w:gridSpan w:val="5"/>
            <w:tcBorders>
              <w:left w:val="nil"/>
              <w:right w:val="nil"/>
            </w:tcBorders>
            <w:noWrap/>
            <w:vAlign w:val="bottom"/>
            <w:hideMark/>
          </w:tcPr>
          <w:p w14:paraId="38E08E1C" w14:textId="1D933B3C" w:rsidR="00481E59" w:rsidRPr="00F167E4" w:rsidRDefault="00F167E4" w:rsidP="007A4BEA">
            <w:pPr>
              <w:rPr>
                <w:sz w:val="20"/>
                <w:szCs w:val="20"/>
              </w:rPr>
            </w:pPr>
            <w:r w:rsidRPr="00F167E4">
              <w:rPr>
                <w:bCs/>
                <w:iCs/>
                <w:sz w:val="20"/>
                <w:szCs w:val="20"/>
              </w:rPr>
              <w:t>&lt;PropertyCityStateZipCode&gt;</w:t>
            </w:r>
            <w:r w:rsidRPr="00F167E4">
              <w:rPr>
                <w:sz w:val="20"/>
                <w:szCs w:val="20"/>
              </w:rPr>
              <w:t> </w:t>
            </w:r>
          </w:p>
        </w:tc>
        <w:tc>
          <w:tcPr>
            <w:tcW w:w="1665" w:type="dxa"/>
            <w:gridSpan w:val="3"/>
            <w:tcBorders>
              <w:top w:val="nil"/>
              <w:left w:val="nil"/>
              <w:bottom w:val="nil"/>
              <w:right w:val="nil"/>
            </w:tcBorders>
            <w:noWrap/>
            <w:vAlign w:val="bottom"/>
            <w:hideMark/>
          </w:tcPr>
          <w:p w14:paraId="19B88877"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151" w:type="dxa"/>
            <w:gridSpan w:val="7"/>
            <w:tcBorders>
              <w:left w:val="nil"/>
              <w:right w:val="nil"/>
            </w:tcBorders>
            <w:noWrap/>
            <w:vAlign w:val="bottom"/>
            <w:hideMark/>
          </w:tcPr>
          <w:p w14:paraId="5757EADC" w14:textId="58B51111" w:rsidR="00481E59" w:rsidRPr="00B540BA" w:rsidRDefault="00C414D8" w:rsidP="009B3527">
            <w:pPr>
              <w:rPr>
                <w:sz w:val="20"/>
                <w:szCs w:val="20"/>
              </w:rPr>
            </w:pPr>
            <w:r w:rsidRPr="005C660E">
              <w:rPr>
                <w:sz w:val="20"/>
                <w:szCs w:val="20"/>
              </w:rPr>
              <w:t>Omaha, NE 68103-2410</w:t>
            </w:r>
          </w:p>
        </w:tc>
      </w:tr>
      <w:tr w:rsidR="00F167E4" w:rsidRPr="009A7156" w14:paraId="70B30DDF"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D2CE884" w14:textId="77777777" w:rsidR="00F167E4" w:rsidRPr="00B540BA" w:rsidRDefault="00F167E4" w:rsidP="009B3527">
            <w:pPr>
              <w:jc w:val="right"/>
              <w:rPr>
                <w:sz w:val="20"/>
                <w:szCs w:val="20"/>
              </w:rPr>
            </w:pPr>
            <w:r w:rsidRPr="00B540BA">
              <w:rPr>
                <w:sz w:val="20"/>
                <w:szCs w:val="20"/>
              </w:rPr>
              <w:t>Effective Date:</w:t>
            </w:r>
          </w:p>
        </w:tc>
        <w:tc>
          <w:tcPr>
            <w:tcW w:w="4984" w:type="dxa"/>
            <w:gridSpan w:val="5"/>
            <w:tcBorders>
              <w:left w:val="nil"/>
              <w:bottom w:val="single" w:sz="4" w:space="0" w:color="auto"/>
              <w:right w:val="nil"/>
            </w:tcBorders>
            <w:noWrap/>
            <w:vAlign w:val="bottom"/>
          </w:tcPr>
          <w:p w14:paraId="1EE0E752" w14:textId="6F7727AB" w:rsidR="00F167E4" w:rsidRPr="008D15AF" w:rsidRDefault="007A4BEA" w:rsidP="007A4BEA">
            <w:pPr>
              <w:rPr>
                <w:sz w:val="20"/>
                <w:szCs w:val="20"/>
              </w:rPr>
            </w:pPr>
            <w:r w:rsidRPr="007A4BEA">
              <w:rPr>
                <w:sz w:val="20"/>
                <w:szCs w:val="20"/>
              </w:rPr>
              <w:t>&lt;ContractBeginDate&gt;</w:t>
            </w:r>
          </w:p>
        </w:tc>
        <w:tc>
          <w:tcPr>
            <w:tcW w:w="1665" w:type="dxa"/>
            <w:gridSpan w:val="3"/>
            <w:tcBorders>
              <w:top w:val="nil"/>
              <w:left w:val="nil"/>
              <w:bottom w:val="nil"/>
              <w:right w:val="nil"/>
            </w:tcBorders>
            <w:noWrap/>
            <w:vAlign w:val="bottom"/>
            <w:hideMark/>
          </w:tcPr>
          <w:p w14:paraId="351706B0" w14:textId="77777777" w:rsidR="00F167E4" w:rsidRPr="00B540BA" w:rsidRDefault="00F167E4" w:rsidP="009B3527">
            <w:pPr>
              <w:jc w:val="right"/>
              <w:rPr>
                <w:sz w:val="20"/>
                <w:szCs w:val="20"/>
              </w:rPr>
            </w:pPr>
            <w:r w:rsidRPr="00B540BA">
              <w:rPr>
                <w:sz w:val="20"/>
                <w:szCs w:val="20"/>
              </w:rPr>
              <w:t>Phone:</w:t>
            </w:r>
          </w:p>
        </w:tc>
        <w:tc>
          <w:tcPr>
            <w:tcW w:w="6151" w:type="dxa"/>
            <w:gridSpan w:val="7"/>
            <w:tcBorders>
              <w:left w:val="nil"/>
              <w:right w:val="nil"/>
            </w:tcBorders>
            <w:noWrap/>
            <w:vAlign w:val="bottom"/>
            <w:hideMark/>
          </w:tcPr>
          <w:p w14:paraId="4F6855DE" w14:textId="77777777" w:rsidR="00F167E4" w:rsidRPr="00B540BA" w:rsidRDefault="00F167E4" w:rsidP="009B3527">
            <w:pPr>
              <w:rPr>
                <w:sz w:val="20"/>
                <w:szCs w:val="20"/>
              </w:rPr>
            </w:pPr>
            <w:r>
              <w:rPr>
                <w:sz w:val="20"/>
                <w:szCs w:val="20"/>
              </w:rPr>
              <w:t>805-482-5895</w:t>
            </w:r>
          </w:p>
        </w:tc>
      </w:tr>
      <w:tr w:rsidR="00F167E4" w:rsidRPr="009A7156" w14:paraId="5DF3162B"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20281741" w14:textId="77777777" w:rsidR="00F167E4" w:rsidRPr="00B540BA" w:rsidRDefault="00F167E4" w:rsidP="009B3527">
            <w:pPr>
              <w:jc w:val="right"/>
              <w:rPr>
                <w:sz w:val="20"/>
                <w:szCs w:val="20"/>
              </w:rPr>
            </w:pPr>
            <w:r w:rsidRPr="00B540BA">
              <w:rPr>
                <w:sz w:val="20"/>
                <w:szCs w:val="20"/>
              </w:rPr>
              <w:t># of Months:</w:t>
            </w:r>
          </w:p>
        </w:tc>
        <w:tc>
          <w:tcPr>
            <w:tcW w:w="4984" w:type="dxa"/>
            <w:gridSpan w:val="5"/>
            <w:tcBorders>
              <w:top w:val="single" w:sz="4" w:space="0" w:color="auto"/>
              <w:left w:val="nil"/>
              <w:bottom w:val="single" w:sz="4" w:space="0" w:color="auto"/>
              <w:right w:val="nil"/>
            </w:tcBorders>
            <w:noWrap/>
            <w:vAlign w:val="bottom"/>
          </w:tcPr>
          <w:p w14:paraId="3D10DA2D" w14:textId="7B8D6A37" w:rsidR="00F167E4" w:rsidRPr="008D15AF" w:rsidRDefault="007A4BEA" w:rsidP="00104273">
            <w:pPr>
              <w:rPr>
                <w:sz w:val="20"/>
                <w:szCs w:val="20"/>
              </w:rPr>
            </w:pPr>
            <w:r w:rsidRPr="007A4BEA">
              <w:rPr>
                <w:sz w:val="20"/>
                <w:szCs w:val="20"/>
              </w:rPr>
              <w:t>&lt;ContractDuration&gt;</w:t>
            </w:r>
          </w:p>
        </w:tc>
        <w:tc>
          <w:tcPr>
            <w:tcW w:w="1665" w:type="dxa"/>
            <w:gridSpan w:val="3"/>
            <w:tcBorders>
              <w:top w:val="nil"/>
              <w:left w:val="nil"/>
              <w:bottom w:val="nil"/>
              <w:right w:val="nil"/>
            </w:tcBorders>
            <w:noWrap/>
            <w:vAlign w:val="bottom"/>
            <w:hideMark/>
          </w:tcPr>
          <w:p w14:paraId="4A8EC7B7" w14:textId="77777777" w:rsidR="00F167E4" w:rsidRPr="00B540BA" w:rsidRDefault="00F167E4" w:rsidP="009B3527">
            <w:pPr>
              <w:jc w:val="right"/>
              <w:rPr>
                <w:sz w:val="20"/>
                <w:szCs w:val="20"/>
              </w:rPr>
            </w:pPr>
            <w:r w:rsidRPr="00B540BA">
              <w:rPr>
                <w:sz w:val="20"/>
                <w:szCs w:val="20"/>
              </w:rPr>
              <w:t>Contact:</w:t>
            </w:r>
          </w:p>
        </w:tc>
        <w:tc>
          <w:tcPr>
            <w:tcW w:w="6151" w:type="dxa"/>
            <w:gridSpan w:val="7"/>
            <w:tcBorders>
              <w:left w:val="nil"/>
              <w:bottom w:val="single" w:sz="4" w:space="0" w:color="auto"/>
              <w:right w:val="nil"/>
            </w:tcBorders>
            <w:noWrap/>
            <w:vAlign w:val="bottom"/>
            <w:hideMark/>
          </w:tcPr>
          <w:p w14:paraId="62908960" w14:textId="77777777" w:rsidR="00F167E4" w:rsidRPr="00B540BA" w:rsidRDefault="00F167E4" w:rsidP="009B3527">
            <w:pPr>
              <w:rPr>
                <w:sz w:val="20"/>
                <w:szCs w:val="20"/>
              </w:rPr>
            </w:pPr>
            <w:r>
              <w:rPr>
                <w:sz w:val="20"/>
                <w:szCs w:val="20"/>
              </w:rPr>
              <w:t>Refuse Specialists</w:t>
            </w:r>
          </w:p>
        </w:tc>
      </w:tr>
      <w:tr w:rsidR="00F167E4" w:rsidRPr="009A7156" w14:paraId="230928C1"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1A657D8" w14:textId="77777777" w:rsidR="00F167E4" w:rsidRPr="00B540BA" w:rsidRDefault="00F167E4" w:rsidP="009B3527">
            <w:pPr>
              <w:jc w:val="right"/>
              <w:rPr>
                <w:sz w:val="20"/>
                <w:szCs w:val="20"/>
              </w:rPr>
            </w:pPr>
            <w:r w:rsidRPr="00B540BA">
              <w:rPr>
                <w:sz w:val="20"/>
                <w:szCs w:val="20"/>
              </w:rPr>
              <w:t>End Date:</w:t>
            </w:r>
          </w:p>
        </w:tc>
        <w:tc>
          <w:tcPr>
            <w:tcW w:w="4984" w:type="dxa"/>
            <w:gridSpan w:val="5"/>
            <w:tcBorders>
              <w:top w:val="single" w:sz="4" w:space="0" w:color="auto"/>
              <w:left w:val="nil"/>
              <w:bottom w:val="single" w:sz="4" w:space="0" w:color="auto"/>
              <w:right w:val="nil"/>
            </w:tcBorders>
            <w:noWrap/>
            <w:vAlign w:val="bottom"/>
          </w:tcPr>
          <w:p w14:paraId="7584ECB5" w14:textId="555720E6" w:rsidR="00F167E4" w:rsidRPr="008D15AF" w:rsidRDefault="007A4BEA" w:rsidP="00104273">
            <w:pPr>
              <w:rPr>
                <w:sz w:val="20"/>
                <w:szCs w:val="20"/>
              </w:rPr>
            </w:pPr>
            <w:r w:rsidRPr="007A4BEA">
              <w:rPr>
                <w:sz w:val="20"/>
                <w:szCs w:val="20"/>
              </w:rPr>
              <w:t>&lt;ContractEndDate&gt;</w:t>
            </w:r>
          </w:p>
        </w:tc>
        <w:tc>
          <w:tcPr>
            <w:tcW w:w="1665" w:type="dxa"/>
            <w:gridSpan w:val="3"/>
            <w:tcBorders>
              <w:top w:val="nil"/>
              <w:left w:val="nil"/>
              <w:bottom w:val="nil"/>
              <w:right w:val="nil"/>
            </w:tcBorders>
            <w:noWrap/>
            <w:vAlign w:val="bottom"/>
            <w:hideMark/>
          </w:tcPr>
          <w:p w14:paraId="0779C389" w14:textId="77777777" w:rsidR="00F167E4" w:rsidRPr="00B540BA" w:rsidRDefault="00F167E4" w:rsidP="009B3527">
            <w:pPr>
              <w:jc w:val="right"/>
              <w:rPr>
                <w:sz w:val="20"/>
                <w:szCs w:val="20"/>
              </w:rPr>
            </w:pPr>
            <w:r w:rsidRPr="00B540BA">
              <w:rPr>
                <w:sz w:val="20"/>
                <w:szCs w:val="20"/>
              </w:rPr>
              <w:t>Contact Email:</w:t>
            </w:r>
          </w:p>
        </w:tc>
        <w:tc>
          <w:tcPr>
            <w:tcW w:w="6151" w:type="dxa"/>
            <w:gridSpan w:val="7"/>
            <w:tcBorders>
              <w:left w:val="nil"/>
              <w:bottom w:val="single" w:sz="4" w:space="0" w:color="auto"/>
              <w:right w:val="nil"/>
            </w:tcBorders>
            <w:noWrap/>
            <w:vAlign w:val="bottom"/>
            <w:hideMark/>
          </w:tcPr>
          <w:p w14:paraId="654F01E9" w14:textId="77777777" w:rsidR="00F167E4" w:rsidRPr="00B540BA" w:rsidRDefault="0065613D" w:rsidP="009B3527">
            <w:pPr>
              <w:rPr>
                <w:sz w:val="20"/>
                <w:szCs w:val="20"/>
              </w:rPr>
            </w:pPr>
            <w:r w:rsidRPr="0065613D">
              <w:rPr>
                <w:sz w:val="20"/>
                <w:szCs w:val="20"/>
              </w:rPr>
              <w:t>haulerinvoices@refusespecialists.com</w:t>
            </w:r>
          </w:p>
        </w:tc>
      </w:tr>
      <w:tr w:rsidR="00685114" w:rsidRPr="00B540BA" w14:paraId="50A226B1" w14:textId="77777777" w:rsidTr="009F0FEE">
        <w:trPr>
          <w:gridAfter w:val="2"/>
          <w:wAfter w:w="16" w:type="dxa"/>
          <w:trHeight w:val="187"/>
          <w:jc w:val="center"/>
        </w:trPr>
        <w:tc>
          <w:tcPr>
            <w:tcW w:w="8517" w:type="dxa"/>
            <w:gridSpan w:val="11"/>
            <w:tcBorders>
              <w:top w:val="nil"/>
              <w:left w:val="nil"/>
              <w:bottom w:val="nil"/>
              <w:right w:val="nil"/>
            </w:tcBorders>
            <w:noWrap/>
          </w:tcPr>
          <w:p w14:paraId="316D372D" w14:textId="77777777" w:rsidR="00685114" w:rsidRPr="00B540BA" w:rsidRDefault="00685114" w:rsidP="004B36E8">
            <w:pPr>
              <w:rPr>
                <w:sz w:val="20"/>
                <w:szCs w:val="20"/>
              </w:rPr>
            </w:pPr>
          </w:p>
        </w:tc>
        <w:tc>
          <w:tcPr>
            <w:tcW w:w="6062" w:type="dxa"/>
            <w:gridSpan w:val="6"/>
            <w:tcBorders>
              <w:top w:val="nil"/>
              <w:left w:val="nil"/>
              <w:bottom w:val="nil"/>
              <w:right w:val="nil"/>
            </w:tcBorders>
          </w:tcPr>
          <w:p w14:paraId="45EA82A1" w14:textId="77777777" w:rsidR="00685114" w:rsidRPr="00B540BA" w:rsidRDefault="00685114" w:rsidP="004B36E8">
            <w:pPr>
              <w:rPr>
                <w:sz w:val="20"/>
                <w:szCs w:val="20"/>
              </w:rPr>
            </w:pPr>
          </w:p>
        </w:tc>
      </w:tr>
      <w:tr w:rsidR="006E4C51" w:rsidRPr="009A7156" w14:paraId="2E6E5EBA" w14:textId="77777777" w:rsidTr="009F0FEE">
        <w:trPr>
          <w:gridAfter w:val="2"/>
          <w:wAfter w:w="16" w:type="dxa"/>
          <w:trHeight w:val="299"/>
          <w:jc w:val="center"/>
        </w:trPr>
        <w:tc>
          <w:tcPr>
            <w:tcW w:w="14579" w:type="dxa"/>
            <w:gridSpan w:val="17"/>
            <w:tcBorders>
              <w:top w:val="nil"/>
              <w:left w:val="nil"/>
              <w:bottom w:val="nil"/>
              <w:right w:val="nil"/>
            </w:tcBorders>
            <w:hideMark/>
          </w:tcPr>
          <w:p w14:paraId="77B323B9" w14:textId="77777777" w:rsidR="006E4C51" w:rsidRPr="00B540BA" w:rsidRDefault="008F2EDE" w:rsidP="008F2EDE">
            <w:pPr>
              <w:rPr>
                <w:sz w:val="20"/>
                <w:szCs w:val="20"/>
              </w:rPr>
            </w:pPr>
            <w:r>
              <w:rPr>
                <w:sz w:val="20"/>
                <w:szCs w:val="20"/>
              </w:rPr>
              <w:t>Please read the following under the following headings and sign the Agreement.</w:t>
            </w:r>
          </w:p>
        </w:tc>
      </w:tr>
      <w:tr w:rsidR="006940C7" w:rsidRPr="009A7156" w14:paraId="15F895FE" w14:textId="77777777" w:rsidTr="009F0FEE">
        <w:trPr>
          <w:gridAfter w:val="2"/>
          <w:wAfter w:w="16" w:type="dxa"/>
          <w:trHeight w:val="299"/>
          <w:jc w:val="center"/>
        </w:trPr>
        <w:tc>
          <w:tcPr>
            <w:tcW w:w="14579" w:type="dxa"/>
            <w:gridSpan w:val="17"/>
            <w:tcBorders>
              <w:top w:val="nil"/>
              <w:left w:val="nil"/>
              <w:bottom w:val="nil"/>
              <w:right w:val="nil"/>
            </w:tcBorders>
          </w:tcPr>
          <w:p w14:paraId="5B34DC69" w14:textId="77777777" w:rsidR="006940C7" w:rsidRPr="00B540BA" w:rsidRDefault="006940C7">
            <w:pPr>
              <w:rPr>
                <w:sz w:val="20"/>
                <w:szCs w:val="20"/>
              </w:rPr>
            </w:pPr>
          </w:p>
        </w:tc>
      </w:tr>
      <w:tr w:rsidR="006940C7" w:rsidRPr="009A7156" w14:paraId="785E188A" w14:textId="77777777" w:rsidTr="009F0FEE">
        <w:trPr>
          <w:gridAfter w:val="2"/>
          <w:wAfter w:w="16" w:type="dxa"/>
          <w:trHeight w:val="299"/>
          <w:jc w:val="center"/>
        </w:trPr>
        <w:tc>
          <w:tcPr>
            <w:tcW w:w="14579" w:type="dxa"/>
            <w:gridSpan w:val="17"/>
            <w:tcBorders>
              <w:top w:val="nil"/>
              <w:left w:val="nil"/>
              <w:bottom w:val="nil"/>
              <w:right w:val="nil"/>
            </w:tcBorders>
          </w:tcPr>
          <w:p w14:paraId="7C9EEFAF" w14:textId="77777777" w:rsidR="006940C7" w:rsidRPr="00B540BA" w:rsidRDefault="006940C7">
            <w:pPr>
              <w:rPr>
                <w:sz w:val="20"/>
                <w:szCs w:val="20"/>
              </w:rPr>
            </w:pPr>
          </w:p>
        </w:tc>
      </w:tr>
      <w:tr w:rsidR="006940C7" w:rsidRPr="009A7156" w14:paraId="53C37107" w14:textId="77777777" w:rsidTr="009F0FEE">
        <w:trPr>
          <w:gridAfter w:val="2"/>
          <w:wAfter w:w="16" w:type="dxa"/>
          <w:trHeight w:val="299"/>
          <w:jc w:val="center"/>
        </w:trPr>
        <w:tc>
          <w:tcPr>
            <w:tcW w:w="14579" w:type="dxa"/>
            <w:gridSpan w:val="17"/>
            <w:tcBorders>
              <w:top w:val="nil"/>
              <w:left w:val="nil"/>
              <w:bottom w:val="nil"/>
              <w:right w:val="nil"/>
            </w:tcBorders>
          </w:tcPr>
          <w:p w14:paraId="4CE04BA9" w14:textId="77777777" w:rsidR="006940C7" w:rsidRPr="00D75BF2" w:rsidRDefault="00E54A1A" w:rsidP="00D75BF2">
            <w:pPr>
              <w:pStyle w:val="ListParagraph"/>
              <w:numPr>
                <w:ilvl w:val="0"/>
                <w:numId w:val="4"/>
              </w:numPr>
              <w:rPr>
                <w:sz w:val="20"/>
                <w:szCs w:val="20"/>
              </w:rPr>
            </w:pPr>
            <w:r w:rsidRPr="00D75BF2">
              <w:rPr>
                <w:sz w:val="20"/>
                <w:szCs w:val="20"/>
              </w:rPr>
              <w:t>Equipment and Services</w:t>
            </w:r>
          </w:p>
        </w:tc>
      </w:tr>
      <w:tr w:rsidR="006940C7" w:rsidRPr="009A7156" w14:paraId="5F8B4CFC" w14:textId="77777777" w:rsidTr="009F0FEE">
        <w:trPr>
          <w:gridAfter w:val="2"/>
          <w:wAfter w:w="16" w:type="dxa"/>
          <w:trHeight w:val="299"/>
          <w:jc w:val="center"/>
        </w:trPr>
        <w:tc>
          <w:tcPr>
            <w:tcW w:w="14579" w:type="dxa"/>
            <w:gridSpan w:val="17"/>
            <w:tcBorders>
              <w:top w:val="nil"/>
              <w:left w:val="nil"/>
              <w:bottom w:val="nil"/>
              <w:right w:val="nil"/>
            </w:tcBorders>
          </w:tcPr>
          <w:p w14:paraId="0BD40332" w14:textId="77777777" w:rsidR="006940C7" w:rsidRPr="00B540BA" w:rsidRDefault="006940C7">
            <w:pPr>
              <w:rPr>
                <w:sz w:val="20"/>
                <w:szCs w:val="20"/>
              </w:rPr>
            </w:pPr>
          </w:p>
        </w:tc>
      </w:tr>
      <w:tr w:rsidR="006940C7" w:rsidRPr="009A7156" w14:paraId="1121A74D" w14:textId="77777777" w:rsidTr="009F0FEE">
        <w:trPr>
          <w:gridAfter w:val="2"/>
          <w:wAfter w:w="16" w:type="dxa"/>
          <w:trHeight w:val="299"/>
          <w:jc w:val="center"/>
        </w:trPr>
        <w:tc>
          <w:tcPr>
            <w:tcW w:w="14579" w:type="dxa"/>
            <w:gridSpan w:val="17"/>
            <w:tcBorders>
              <w:top w:val="nil"/>
              <w:left w:val="nil"/>
              <w:bottom w:val="nil"/>
              <w:right w:val="nil"/>
            </w:tcBorders>
          </w:tcPr>
          <w:p w14:paraId="7E1545BF" w14:textId="77777777" w:rsidR="006940C7" w:rsidRPr="00D75BF2" w:rsidRDefault="00E54A1A" w:rsidP="00D75BF2">
            <w:pPr>
              <w:pStyle w:val="ListParagraph"/>
              <w:numPr>
                <w:ilvl w:val="0"/>
                <w:numId w:val="4"/>
              </w:numPr>
              <w:rPr>
                <w:sz w:val="20"/>
                <w:szCs w:val="20"/>
              </w:rPr>
            </w:pPr>
            <w:r w:rsidRPr="00D75BF2">
              <w:rPr>
                <w:sz w:val="20"/>
                <w:szCs w:val="20"/>
              </w:rPr>
              <w:t>Other Terms (List of Exempted Items)</w:t>
            </w:r>
          </w:p>
        </w:tc>
      </w:tr>
      <w:tr w:rsidR="006940C7" w:rsidRPr="009A7156" w14:paraId="723843DC" w14:textId="77777777" w:rsidTr="009F0FEE">
        <w:trPr>
          <w:gridAfter w:val="2"/>
          <w:wAfter w:w="16" w:type="dxa"/>
          <w:trHeight w:val="299"/>
          <w:jc w:val="center"/>
        </w:trPr>
        <w:tc>
          <w:tcPr>
            <w:tcW w:w="14579" w:type="dxa"/>
            <w:gridSpan w:val="17"/>
            <w:tcBorders>
              <w:top w:val="nil"/>
              <w:left w:val="nil"/>
              <w:bottom w:val="nil"/>
              <w:right w:val="nil"/>
            </w:tcBorders>
          </w:tcPr>
          <w:p w14:paraId="531BF2A3" w14:textId="77777777" w:rsidR="006940C7" w:rsidRPr="00B540BA" w:rsidRDefault="006940C7">
            <w:pPr>
              <w:rPr>
                <w:sz w:val="20"/>
                <w:szCs w:val="20"/>
              </w:rPr>
            </w:pPr>
          </w:p>
        </w:tc>
      </w:tr>
      <w:tr w:rsidR="006940C7" w:rsidRPr="009A7156" w14:paraId="7EA6397E" w14:textId="77777777" w:rsidTr="009F0FEE">
        <w:trPr>
          <w:gridAfter w:val="2"/>
          <w:wAfter w:w="16" w:type="dxa"/>
          <w:trHeight w:val="299"/>
          <w:jc w:val="center"/>
        </w:trPr>
        <w:tc>
          <w:tcPr>
            <w:tcW w:w="14579" w:type="dxa"/>
            <w:gridSpan w:val="17"/>
            <w:tcBorders>
              <w:top w:val="nil"/>
              <w:left w:val="nil"/>
              <w:bottom w:val="nil"/>
              <w:right w:val="nil"/>
            </w:tcBorders>
          </w:tcPr>
          <w:p w14:paraId="7390374B" w14:textId="77777777" w:rsidR="006940C7" w:rsidRPr="00D75BF2" w:rsidRDefault="00E54A1A" w:rsidP="00D75BF2">
            <w:pPr>
              <w:pStyle w:val="ListParagraph"/>
              <w:numPr>
                <w:ilvl w:val="0"/>
                <w:numId w:val="4"/>
              </w:numPr>
              <w:rPr>
                <w:sz w:val="20"/>
                <w:szCs w:val="20"/>
              </w:rPr>
            </w:pPr>
            <w:r w:rsidRPr="00D75BF2">
              <w:rPr>
                <w:sz w:val="20"/>
                <w:szCs w:val="20"/>
              </w:rPr>
              <w:t>Terms &amp; Conditions</w:t>
            </w:r>
          </w:p>
        </w:tc>
      </w:tr>
      <w:tr w:rsidR="006940C7" w:rsidRPr="009A7156" w14:paraId="62AD7094" w14:textId="77777777" w:rsidTr="009F0FEE">
        <w:trPr>
          <w:gridAfter w:val="2"/>
          <w:wAfter w:w="16" w:type="dxa"/>
          <w:trHeight w:val="299"/>
          <w:jc w:val="center"/>
        </w:trPr>
        <w:tc>
          <w:tcPr>
            <w:tcW w:w="14579" w:type="dxa"/>
            <w:gridSpan w:val="17"/>
            <w:tcBorders>
              <w:top w:val="nil"/>
              <w:left w:val="nil"/>
              <w:bottom w:val="nil"/>
              <w:right w:val="nil"/>
            </w:tcBorders>
          </w:tcPr>
          <w:p w14:paraId="49F8A3B7" w14:textId="77777777" w:rsidR="006940C7" w:rsidRPr="00B540BA" w:rsidRDefault="006940C7">
            <w:pPr>
              <w:rPr>
                <w:sz w:val="20"/>
                <w:szCs w:val="20"/>
              </w:rPr>
            </w:pPr>
          </w:p>
        </w:tc>
      </w:tr>
      <w:tr w:rsidR="006940C7" w:rsidRPr="009A7156" w14:paraId="44FD2AD8" w14:textId="77777777" w:rsidTr="009F0FEE">
        <w:trPr>
          <w:gridAfter w:val="2"/>
          <w:wAfter w:w="16" w:type="dxa"/>
          <w:trHeight w:val="299"/>
          <w:jc w:val="center"/>
        </w:trPr>
        <w:tc>
          <w:tcPr>
            <w:tcW w:w="14579" w:type="dxa"/>
            <w:gridSpan w:val="17"/>
            <w:tcBorders>
              <w:top w:val="nil"/>
              <w:left w:val="nil"/>
              <w:bottom w:val="nil"/>
              <w:right w:val="nil"/>
            </w:tcBorders>
          </w:tcPr>
          <w:p w14:paraId="32C4DA73" w14:textId="77777777" w:rsidR="006940C7" w:rsidRPr="00D75BF2" w:rsidRDefault="00E54A1A" w:rsidP="00D75BF2">
            <w:pPr>
              <w:pStyle w:val="ListParagraph"/>
              <w:numPr>
                <w:ilvl w:val="0"/>
                <w:numId w:val="4"/>
              </w:numPr>
              <w:rPr>
                <w:sz w:val="20"/>
                <w:szCs w:val="20"/>
              </w:rPr>
            </w:pPr>
            <w:r w:rsidRPr="00D75BF2">
              <w:rPr>
                <w:sz w:val="20"/>
                <w:szCs w:val="20"/>
              </w:rPr>
              <w:t>Scope of Work</w:t>
            </w:r>
          </w:p>
        </w:tc>
      </w:tr>
      <w:tr w:rsidR="006940C7" w:rsidRPr="009A7156" w14:paraId="19D497EB" w14:textId="77777777" w:rsidTr="009F0FEE">
        <w:trPr>
          <w:gridAfter w:val="2"/>
          <w:wAfter w:w="16" w:type="dxa"/>
          <w:trHeight w:val="299"/>
          <w:jc w:val="center"/>
        </w:trPr>
        <w:tc>
          <w:tcPr>
            <w:tcW w:w="14579" w:type="dxa"/>
            <w:gridSpan w:val="17"/>
            <w:tcBorders>
              <w:top w:val="nil"/>
              <w:left w:val="nil"/>
              <w:bottom w:val="nil"/>
              <w:right w:val="nil"/>
            </w:tcBorders>
          </w:tcPr>
          <w:p w14:paraId="3F617BBB" w14:textId="77777777" w:rsidR="006940C7" w:rsidRPr="00B540BA" w:rsidRDefault="006940C7">
            <w:pPr>
              <w:rPr>
                <w:sz w:val="20"/>
                <w:szCs w:val="20"/>
              </w:rPr>
            </w:pPr>
          </w:p>
        </w:tc>
      </w:tr>
      <w:tr w:rsidR="006940C7" w:rsidRPr="009A7156" w14:paraId="7C694AFE" w14:textId="77777777" w:rsidTr="009F0FEE">
        <w:trPr>
          <w:gridAfter w:val="2"/>
          <w:wAfter w:w="16" w:type="dxa"/>
          <w:trHeight w:val="299"/>
          <w:jc w:val="center"/>
        </w:trPr>
        <w:tc>
          <w:tcPr>
            <w:tcW w:w="14579" w:type="dxa"/>
            <w:gridSpan w:val="17"/>
            <w:tcBorders>
              <w:top w:val="nil"/>
              <w:left w:val="nil"/>
              <w:bottom w:val="nil"/>
              <w:right w:val="nil"/>
            </w:tcBorders>
          </w:tcPr>
          <w:p w14:paraId="0BD4C3D4" w14:textId="77777777" w:rsidR="006940C7" w:rsidRPr="00B540BA" w:rsidRDefault="006940C7">
            <w:pPr>
              <w:rPr>
                <w:sz w:val="20"/>
                <w:szCs w:val="20"/>
              </w:rPr>
            </w:pPr>
          </w:p>
        </w:tc>
      </w:tr>
      <w:tr w:rsidR="006940C7" w:rsidRPr="009A7156" w14:paraId="30B52B84" w14:textId="77777777" w:rsidTr="009F0FEE">
        <w:trPr>
          <w:gridAfter w:val="2"/>
          <w:wAfter w:w="16" w:type="dxa"/>
          <w:trHeight w:val="299"/>
          <w:jc w:val="center"/>
        </w:trPr>
        <w:tc>
          <w:tcPr>
            <w:tcW w:w="14579" w:type="dxa"/>
            <w:gridSpan w:val="17"/>
            <w:tcBorders>
              <w:top w:val="nil"/>
              <w:left w:val="nil"/>
              <w:bottom w:val="nil"/>
              <w:right w:val="nil"/>
            </w:tcBorders>
          </w:tcPr>
          <w:p w14:paraId="6E6EEE34" w14:textId="77777777" w:rsidR="006940C7" w:rsidRPr="00B540BA" w:rsidRDefault="006940C7">
            <w:pPr>
              <w:rPr>
                <w:sz w:val="20"/>
                <w:szCs w:val="20"/>
              </w:rPr>
            </w:pPr>
          </w:p>
        </w:tc>
      </w:tr>
      <w:tr w:rsidR="006940C7" w:rsidRPr="009A7156" w14:paraId="5EE72013" w14:textId="77777777" w:rsidTr="009F0FEE">
        <w:trPr>
          <w:gridAfter w:val="2"/>
          <w:wAfter w:w="16" w:type="dxa"/>
          <w:trHeight w:val="299"/>
          <w:jc w:val="center"/>
        </w:trPr>
        <w:tc>
          <w:tcPr>
            <w:tcW w:w="14579" w:type="dxa"/>
            <w:gridSpan w:val="17"/>
            <w:tcBorders>
              <w:top w:val="nil"/>
              <w:left w:val="nil"/>
              <w:bottom w:val="nil"/>
              <w:right w:val="nil"/>
            </w:tcBorders>
          </w:tcPr>
          <w:p w14:paraId="31532CB6" w14:textId="77777777" w:rsidR="006940C7" w:rsidRPr="00B540BA" w:rsidRDefault="006940C7">
            <w:pPr>
              <w:rPr>
                <w:sz w:val="20"/>
                <w:szCs w:val="20"/>
              </w:rPr>
            </w:pPr>
          </w:p>
        </w:tc>
      </w:tr>
      <w:tr w:rsidR="006940C7" w:rsidRPr="009A7156" w14:paraId="4ED92139" w14:textId="77777777" w:rsidTr="009F0FEE">
        <w:trPr>
          <w:gridAfter w:val="2"/>
          <w:wAfter w:w="16" w:type="dxa"/>
          <w:trHeight w:val="299"/>
          <w:jc w:val="center"/>
        </w:trPr>
        <w:tc>
          <w:tcPr>
            <w:tcW w:w="14579" w:type="dxa"/>
            <w:gridSpan w:val="17"/>
            <w:tcBorders>
              <w:top w:val="nil"/>
              <w:left w:val="nil"/>
              <w:bottom w:val="nil"/>
              <w:right w:val="nil"/>
            </w:tcBorders>
          </w:tcPr>
          <w:p w14:paraId="63C67090" w14:textId="77777777" w:rsidR="006940C7" w:rsidRPr="00B540BA" w:rsidRDefault="006940C7">
            <w:pPr>
              <w:rPr>
                <w:sz w:val="20"/>
                <w:szCs w:val="20"/>
              </w:rPr>
            </w:pPr>
          </w:p>
        </w:tc>
      </w:tr>
      <w:tr w:rsidR="006940C7" w:rsidRPr="009A7156" w14:paraId="74EFFA02" w14:textId="77777777" w:rsidTr="009F0FEE">
        <w:trPr>
          <w:gridAfter w:val="2"/>
          <w:wAfter w:w="16" w:type="dxa"/>
          <w:trHeight w:val="299"/>
          <w:jc w:val="center"/>
        </w:trPr>
        <w:tc>
          <w:tcPr>
            <w:tcW w:w="14579" w:type="dxa"/>
            <w:gridSpan w:val="17"/>
            <w:tcBorders>
              <w:top w:val="nil"/>
              <w:left w:val="nil"/>
              <w:bottom w:val="nil"/>
              <w:right w:val="nil"/>
            </w:tcBorders>
          </w:tcPr>
          <w:p w14:paraId="7ADC6A89" w14:textId="77777777" w:rsidR="006940C7" w:rsidRPr="00B540BA" w:rsidRDefault="006940C7">
            <w:pPr>
              <w:rPr>
                <w:sz w:val="20"/>
                <w:szCs w:val="20"/>
              </w:rPr>
            </w:pPr>
          </w:p>
        </w:tc>
      </w:tr>
      <w:tr w:rsidR="006E4C51" w14:paraId="28F3EDEE" w14:textId="77777777" w:rsidTr="009F0FEE">
        <w:trPr>
          <w:gridAfter w:val="2"/>
          <w:wAfter w:w="16" w:type="dxa"/>
          <w:trHeight w:val="269"/>
          <w:jc w:val="center"/>
        </w:trPr>
        <w:tc>
          <w:tcPr>
            <w:tcW w:w="6852" w:type="dxa"/>
            <w:gridSpan w:val="8"/>
            <w:tcBorders>
              <w:top w:val="nil"/>
              <w:left w:val="nil"/>
              <w:bottom w:val="nil"/>
              <w:right w:val="nil"/>
            </w:tcBorders>
          </w:tcPr>
          <w:p w14:paraId="355722D3" w14:textId="77777777" w:rsidR="006E4C51" w:rsidRDefault="006E4C51" w:rsidP="00481E59">
            <w:pPr>
              <w:jc w:val="center"/>
            </w:pPr>
            <w:r>
              <w:t>Hauler Agreement</w:t>
            </w:r>
          </w:p>
        </w:tc>
        <w:tc>
          <w:tcPr>
            <w:tcW w:w="7727" w:type="dxa"/>
            <w:gridSpan w:val="9"/>
            <w:tcBorders>
              <w:top w:val="nil"/>
              <w:left w:val="nil"/>
              <w:bottom w:val="nil"/>
              <w:right w:val="nil"/>
            </w:tcBorders>
          </w:tcPr>
          <w:p w14:paraId="6ADFDB7B" w14:textId="77777777" w:rsidR="006E4C51" w:rsidRDefault="006E4C51" w:rsidP="00481E59">
            <w:pPr>
              <w:jc w:val="center"/>
            </w:pPr>
            <w:r>
              <w:t>Client</w:t>
            </w:r>
            <w:r w:rsidRPr="00490176">
              <w:t xml:space="preserve"> Agreement</w:t>
            </w:r>
          </w:p>
        </w:tc>
      </w:tr>
      <w:tr w:rsidR="006E4C51" w:rsidRPr="00D62A50" w14:paraId="216692A2" w14:textId="77777777" w:rsidTr="009F0FEE">
        <w:trPr>
          <w:gridAfter w:val="1"/>
          <w:wAfter w:w="9" w:type="dxa"/>
          <w:trHeight w:val="359"/>
          <w:jc w:val="center"/>
        </w:trPr>
        <w:tc>
          <w:tcPr>
            <w:tcW w:w="2224" w:type="dxa"/>
            <w:gridSpan w:val="3"/>
            <w:tcBorders>
              <w:top w:val="nil"/>
              <w:left w:val="nil"/>
              <w:bottom w:val="nil"/>
              <w:right w:val="nil"/>
            </w:tcBorders>
          </w:tcPr>
          <w:p w14:paraId="30FB7AD6" w14:textId="77777777" w:rsidR="006E4C51" w:rsidRDefault="006E4C51" w:rsidP="00C06A9A">
            <w:pPr>
              <w:jc w:val="right"/>
            </w:pPr>
            <w:r>
              <w:t>Hauler Signature:</w:t>
            </w:r>
          </w:p>
        </w:tc>
        <w:tc>
          <w:tcPr>
            <w:tcW w:w="298" w:type="dxa"/>
            <w:tcBorders>
              <w:top w:val="nil"/>
              <w:left w:val="nil"/>
              <w:right w:val="nil"/>
            </w:tcBorders>
          </w:tcPr>
          <w:p w14:paraId="3AA42023" w14:textId="77777777" w:rsidR="006E4C51" w:rsidRDefault="006E4C51"/>
        </w:tc>
        <w:tc>
          <w:tcPr>
            <w:tcW w:w="3974" w:type="dxa"/>
            <w:gridSpan w:val="2"/>
            <w:tcBorders>
              <w:top w:val="nil"/>
              <w:left w:val="nil"/>
              <w:right w:val="nil"/>
            </w:tcBorders>
          </w:tcPr>
          <w:p w14:paraId="4571A1A0" w14:textId="77777777" w:rsidR="006E4C51" w:rsidRDefault="006E4C51"/>
        </w:tc>
        <w:tc>
          <w:tcPr>
            <w:tcW w:w="356" w:type="dxa"/>
            <w:gridSpan w:val="2"/>
            <w:tcBorders>
              <w:top w:val="nil"/>
              <w:left w:val="nil"/>
              <w:right w:val="nil"/>
            </w:tcBorders>
          </w:tcPr>
          <w:p w14:paraId="335258D5" w14:textId="77777777" w:rsidR="006E4C51" w:rsidRDefault="006E4C51"/>
        </w:tc>
        <w:tc>
          <w:tcPr>
            <w:tcW w:w="1869" w:type="dxa"/>
            <w:gridSpan w:val="4"/>
            <w:tcBorders>
              <w:top w:val="nil"/>
              <w:left w:val="nil"/>
              <w:bottom w:val="nil"/>
              <w:right w:val="nil"/>
            </w:tcBorders>
          </w:tcPr>
          <w:p w14:paraId="7926B7D2" w14:textId="77777777" w:rsidR="006E4C51" w:rsidRDefault="006E4C51" w:rsidP="00C06A9A">
            <w:pPr>
              <w:jc w:val="right"/>
            </w:pPr>
            <w:r>
              <w:t>Client Signature:</w:t>
            </w:r>
          </w:p>
        </w:tc>
        <w:tc>
          <w:tcPr>
            <w:tcW w:w="267" w:type="dxa"/>
            <w:tcBorders>
              <w:top w:val="nil"/>
              <w:left w:val="nil"/>
              <w:bottom w:val="nil"/>
              <w:right w:val="nil"/>
            </w:tcBorders>
          </w:tcPr>
          <w:p w14:paraId="5D66E853" w14:textId="77777777" w:rsidR="006E4C51" w:rsidRDefault="006E4C51" w:rsidP="00C06A9A">
            <w:pPr>
              <w:jc w:val="right"/>
            </w:pPr>
          </w:p>
        </w:tc>
        <w:tc>
          <w:tcPr>
            <w:tcW w:w="5365" w:type="dxa"/>
            <w:gridSpan w:val="3"/>
            <w:tcBorders>
              <w:top w:val="nil"/>
              <w:left w:val="nil"/>
              <w:bottom w:val="nil"/>
              <w:right w:val="nil"/>
            </w:tcBorders>
          </w:tcPr>
          <w:p w14:paraId="4FEBADDD" w14:textId="77777777" w:rsidR="006E4C51" w:rsidRDefault="006E4C51" w:rsidP="00D62A50"/>
        </w:tc>
        <w:tc>
          <w:tcPr>
            <w:tcW w:w="233" w:type="dxa"/>
            <w:gridSpan w:val="2"/>
            <w:tcBorders>
              <w:top w:val="nil"/>
              <w:left w:val="nil"/>
              <w:bottom w:val="nil"/>
              <w:right w:val="nil"/>
            </w:tcBorders>
          </w:tcPr>
          <w:p w14:paraId="1F79DED7" w14:textId="77777777" w:rsidR="006E4C51" w:rsidRDefault="006E4C51" w:rsidP="00C06A9A">
            <w:pPr>
              <w:jc w:val="right"/>
            </w:pPr>
          </w:p>
        </w:tc>
      </w:tr>
      <w:tr w:rsidR="006E4C51" w14:paraId="485E3A87" w14:textId="77777777" w:rsidTr="009F0FEE">
        <w:trPr>
          <w:gridAfter w:val="2"/>
          <w:wAfter w:w="16" w:type="dxa"/>
          <w:trHeight w:val="359"/>
          <w:jc w:val="center"/>
        </w:trPr>
        <w:tc>
          <w:tcPr>
            <w:tcW w:w="2224" w:type="dxa"/>
            <w:gridSpan w:val="3"/>
            <w:tcBorders>
              <w:top w:val="nil"/>
              <w:left w:val="nil"/>
              <w:bottom w:val="nil"/>
              <w:right w:val="nil"/>
            </w:tcBorders>
          </w:tcPr>
          <w:p w14:paraId="771410FD" w14:textId="77777777" w:rsidR="006E4C51" w:rsidRDefault="006E4C51" w:rsidP="00C06A9A">
            <w:pPr>
              <w:jc w:val="right"/>
            </w:pPr>
            <w:r>
              <w:t>Print Name:</w:t>
            </w:r>
          </w:p>
        </w:tc>
        <w:tc>
          <w:tcPr>
            <w:tcW w:w="4628" w:type="dxa"/>
            <w:gridSpan w:val="5"/>
            <w:tcBorders>
              <w:left w:val="nil"/>
              <w:right w:val="nil"/>
            </w:tcBorders>
          </w:tcPr>
          <w:p w14:paraId="57DCA655" w14:textId="77777777" w:rsidR="006E4C51" w:rsidRDefault="006E4C51"/>
        </w:tc>
        <w:tc>
          <w:tcPr>
            <w:tcW w:w="1869" w:type="dxa"/>
            <w:gridSpan w:val="4"/>
            <w:tcBorders>
              <w:top w:val="nil"/>
              <w:left w:val="nil"/>
              <w:bottom w:val="nil"/>
              <w:right w:val="nil"/>
            </w:tcBorders>
          </w:tcPr>
          <w:p w14:paraId="46E5DE6D" w14:textId="77777777" w:rsidR="006E4C51" w:rsidRDefault="006E4C51" w:rsidP="00C06A9A">
            <w:pPr>
              <w:jc w:val="right"/>
            </w:pPr>
            <w:r>
              <w:t>Print Name:</w:t>
            </w:r>
          </w:p>
        </w:tc>
        <w:tc>
          <w:tcPr>
            <w:tcW w:w="5858" w:type="dxa"/>
            <w:gridSpan w:val="5"/>
            <w:tcBorders>
              <w:left w:val="nil"/>
              <w:right w:val="nil"/>
            </w:tcBorders>
          </w:tcPr>
          <w:p w14:paraId="7B92C360" w14:textId="77777777" w:rsidR="006E4C51" w:rsidRDefault="006E4C51"/>
        </w:tc>
      </w:tr>
      <w:tr w:rsidR="006E4C51" w14:paraId="55DCD254" w14:textId="77777777" w:rsidTr="009F0FEE">
        <w:trPr>
          <w:gridAfter w:val="2"/>
          <w:wAfter w:w="16" w:type="dxa"/>
          <w:trHeight w:val="359"/>
          <w:jc w:val="center"/>
        </w:trPr>
        <w:tc>
          <w:tcPr>
            <w:tcW w:w="2224" w:type="dxa"/>
            <w:gridSpan w:val="3"/>
            <w:tcBorders>
              <w:top w:val="nil"/>
              <w:left w:val="nil"/>
              <w:bottom w:val="nil"/>
              <w:right w:val="nil"/>
            </w:tcBorders>
          </w:tcPr>
          <w:p w14:paraId="61F8223C" w14:textId="77777777" w:rsidR="006E4C51" w:rsidRDefault="006E4C51" w:rsidP="00C06A9A">
            <w:pPr>
              <w:jc w:val="right"/>
            </w:pPr>
            <w:r>
              <w:lastRenderedPageBreak/>
              <w:t>Date:</w:t>
            </w:r>
          </w:p>
        </w:tc>
        <w:tc>
          <w:tcPr>
            <w:tcW w:w="4628" w:type="dxa"/>
            <w:gridSpan w:val="5"/>
            <w:tcBorders>
              <w:left w:val="nil"/>
              <w:bottom w:val="single" w:sz="4" w:space="0" w:color="auto"/>
              <w:right w:val="nil"/>
            </w:tcBorders>
          </w:tcPr>
          <w:p w14:paraId="074645CC" w14:textId="77777777" w:rsidR="006E4C51" w:rsidRDefault="006E4C51"/>
        </w:tc>
        <w:tc>
          <w:tcPr>
            <w:tcW w:w="1869" w:type="dxa"/>
            <w:gridSpan w:val="4"/>
            <w:tcBorders>
              <w:top w:val="nil"/>
              <w:left w:val="nil"/>
              <w:bottom w:val="nil"/>
              <w:right w:val="nil"/>
            </w:tcBorders>
          </w:tcPr>
          <w:p w14:paraId="2DF04919" w14:textId="77777777" w:rsidR="006E4C51" w:rsidRDefault="006E4C51" w:rsidP="00C06A9A">
            <w:pPr>
              <w:jc w:val="right"/>
            </w:pPr>
            <w:r>
              <w:t>Date:</w:t>
            </w:r>
          </w:p>
        </w:tc>
        <w:tc>
          <w:tcPr>
            <w:tcW w:w="5858" w:type="dxa"/>
            <w:gridSpan w:val="5"/>
            <w:tcBorders>
              <w:left w:val="nil"/>
              <w:bottom w:val="single" w:sz="4" w:space="0" w:color="auto"/>
              <w:right w:val="nil"/>
            </w:tcBorders>
          </w:tcPr>
          <w:p w14:paraId="76312171" w14:textId="77777777" w:rsidR="006E4C51" w:rsidRDefault="006E4C51"/>
        </w:tc>
      </w:tr>
      <w:tr w:rsidR="006E4C51" w14:paraId="59FAD2EB" w14:textId="77777777" w:rsidTr="009F0FEE">
        <w:trPr>
          <w:gridAfter w:val="2"/>
          <w:wAfter w:w="16" w:type="dxa"/>
          <w:trHeight w:val="232"/>
          <w:jc w:val="center"/>
        </w:trPr>
        <w:tc>
          <w:tcPr>
            <w:tcW w:w="2224" w:type="dxa"/>
            <w:gridSpan w:val="3"/>
            <w:tcBorders>
              <w:top w:val="nil"/>
              <w:left w:val="nil"/>
              <w:bottom w:val="nil"/>
              <w:right w:val="nil"/>
            </w:tcBorders>
          </w:tcPr>
          <w:p w14:paraId="137DB81C" w14:textId="77777777" w:rsidR="006E4C51" w:rsidRDefault="006E4C51" w:rsidP="00C06A9A">
            <w:pPr>
              <w:jc w:val="right"/>
            </w:pPr>
          </w:p>
        </w:tc>
        <w:tc>
          <w:tcPr>
            <w:tcW w:w="4628" w:type="dxa"/>
            <w:gridSpan w:val="5"/>
            <w:tcBorders>
              <w:left w:val="nil"/>
              <w:bottom w:val="nil"/>
              <w:right w:val="nil"/>
            </w:tcBorders>
          </w:tcPr>
          <w:p w14:paraId="590CCA9C" w14:textId="77777777" w:rsidR="006E4C51" w:rsidRDefault="006E4C51"/>
        </w:tc>
        <w:tc>
          <w:tcPr>
            <w:tcW w:w="1869" w:type="dxa"/>
            <w:gridSpan w:val="4"/>
            <w:tcBorders>
              <w:top w:val="nil"/>
              <w:left w:val="nil"/>
              <w:bottom w:val="nil"/>
              <w:right w:val="nil"/>
            </w:tcBorders>
          </w:tcPr>
          <w:p w14:paraId="5AC5A49A" w14:textId="77777777" w:rsidR="006E4C51" w:rsidRDefault="006E4C51" w:rsidP="00C06A9A">
            <w:pPr>
              <w:jc w:val="right"/>
            </w:pPr>
          </w:p>
        </w:tc>
        <w:tc>
          <w:tcPr>
            <w:tcW w:w="5858" w:type="dxa"/>
            <w:gridSpan w:val="5"/>
            <w:tcBorders>
              <w:left w:val="nil"/>
              <w:bottom w:val="nil"/>
              <w:right w:val="nil"/>
            </w:tcBorders>
          </w:tcPr>
          <w:p w14:paraId="6B48914B" w14:textId="77777777" w:rsidR="006E4C51" w:rsidRDefault="006E4C51"/>
        </w:tc>
      </w:tr>
      <w:tr w:rsidR="00A403DC" w:rsidRPr="006E4C51" w14:paraId="22B2B212" w14:textId="77777777" w:rsidTr="009F0FEE">
        <w:trPr>
          <w:trHeight w:val="314"/>
          <w:jc w:val="center"/>
        </w:trPr>
        <w:tc>
          <w:tcPr>
            <w:tcW w:w="10411" w:type="dxa"/>
            <w:gridSpan w:val="15"/>
            <w:tcBorders>
              <w:top w:val="nil"/>
              <w:left w:val="nil"/>
              <w:bottom w:val="nil"/>
              <w:right w:val="nil"/>
            </w:tcBorders>
            <w:noWrap/>
          </w:tcPr>
          <w:p w14:paraId="067A7823" w14:textId="77777777" w:rsidR="00A403DC" w:rsidRPr="006E4C51" w:rsidRDefault="00293D83" w:rsidP="00293D83">
            <w:pPr>
              <w:rPr>
                <w:b/>
                <w:sz w:val="20"/>
                <w:szCs w:val="20"/>
              </w:rPr>
            </w:pPr>
            <w:r>
              <w:rPr>
                <w:b/>
                <w:i/>
                <w:sz w:val="32"/>
                <w:szCs w:val="32"/>
              </w:rPr>
              <w:t>Equipment and Services</w:t>
            </w:r>
            <w:r w:rsidR="00C25B70">
              <w:rPr>
                <w:b/>
                <w:i/>
                <w:sz w:val="32"/>
                <w:szCs w:val="32"/>
              </w:rPr>
              <w:t>:</w:t>
            </w:r>
          </w:p>
        </w:tc>
        <w:tc>
          <w:tcPr>
            <w:tcW w:w="4184" w:type="dxa"/>
            <w:gridSpan w:val="4"/>
            <w:tcBorders>
              <w:top w:val="nil"/>
              <w:left w:val="nil"/>
              <w:bottom w:val="nil"/>
              <w:right w:val="nil"/>
            </w:tcBorders>
          </w:tcPr>
          <w:p w14:paraId="235F865F" w14:textId="77777777" w:rsidR="00A403DC" w:rsidRPr="006E4C51" w:rsidRDefault="00A403DC" w:rsidP="00F51393">
            <w:pPr>
              <w:rPr>
                <w:b/>
                <w:sz w:val="20"/>
                <w:szCs w:val="20"/>
              </w:rPr>
            </w:pPr>
            <w:r w:rsidRPr="006E4C51">
              <w:rPr>
                <w:b/>
                <w:sz w:val="20"/>
                <w:szCs w:val="20"/>
              </w:rPr>
              <w:t>Other Terms</w:t>
            </w:r>
            <w:r>
              <w:rPr>
                <w:b/>
                <w:sz w:val="20"/>
                <w:szCs w:val="20"/>
              </w:rPr>
              <w:t xml:space="preserve"> (List of Exempted Items)</w:t>
            </w:r>
          </w:p>
        </w:tc>
      </w:tr>
      <w:tr w:rsidR="00A403DC" w:rsidRPr="00212AD6" w14:paraId="1682EFE3" w14:textId="77777777" w:rsidTr="009F0FEE">
        <w:trPr>
          <w:trHeight w:val="80"/>
          <w:jc w:val="center"/>
        </w:trPr>
        <w:tc>
          <w:tcPr>
            <w:tcW w:w="10411" w:type="dxa"/>
            <w:gridSpan w:val="15"/>
            <w:tcBorders>
              <w:top w:val="nil"/>
              <w:left w:val="nil"/>
              <w:bottom w:val="nil"/>
              <w:right w:val="nil"/>
            </w:tcBorders>
            <w:noWrap/>
          </w:tcPr>
          <w:p w14:paraId="3C6621EC" w14:textId="77777777" w:rsidR="00DF4EEE" w:rsidRPr="00555517" w:rsidRDefault="00A403DC" w:rsidP="00F51393">
            <w:pPr>
              <w:rPr>
                <w:color w:val="000000" w:themeColor="text1"/>
                <w:sz w:val="20"/>
                <w:szCs w:val="20"/>
              </w:rPr>
            </w:pPr>
            <w:r>
              <w:rPr>
                <w:color w:val="000000" w:themeColor="text1"/>
                <w:sz w:val="20"/>
                <w:szCs w:val="20"/>
              </w:rPr>
              <w:t>&lt;List of Service Level Items&gt;</w:t>
            </w:r>
          </w:p>
        </w:tc>
        <w:tc>
          <w:tcPr>
            <w:tcW w:w="4184" w:type="dxa"/>
            <w:gridSpan w:val="4"/>
            <w:tcBorders>
              <w:top w:val="nil"/>
              <w:left w:val="nil"/>
              <w:bottom w:val="nil"/>
              <w:right w:val="nil"/>
            </w:tcBorders>
          </w:tcPr>
          <w:p w14:paraId="35303C38" w14:textId="77777777" w:rsidR="00A403DC" w:rsidRPr="00212AD6" w:rsidRDefault="00A403DC" w:rsidP="00F51393">
            <w:pPr>
              <w:rPr>
                <w:sz w:val="20"/>
                <w:szCs w:val="20"/>
              </w:rPr>
            </w:pPr>
            <w:r w:rsidRPr="00212AD6">
              <w:rPr>
                <w:color w:val="000000" w:themeColor="text1"/>
                <w:sz w:val="20"/>
                <w:szCs w:val="20"/>
              </w:rPr>
              <w:t>&lt;List of Exempted Items&gt;</w:t>
            </w:r>
          </w:p>
        </w:tc>
      </w:tr>
      <w:tr w:rsidR="00A403DC" w:rsidRPr="002A7E77" w14:paraId="12C20F28" w14:textId="77777777" w:rsidTr="009F0FEE">
        <w:trPr>
          <w:trHeight w:val="80"/>
          <w:jc w:val="center"/>
        </w:trPr>
        <w:tc>
          <w:tcPr>
            <w:tcW w:w="14595" w:type="dxa"/>
            <w:gridSpan w:val="19"/>
            <w:tcBorders>
              <w:top w:val="nil"/>
              <w:left w:val="nil"/>
              <w:bottom w:val="nil"/>
              <w:right w:val="nil"/>
            </w:tcBorders>
            <w:noWrap/>
          </w:tcPr>
          <w:p w14:paraId="38398C24" w14:textId="77777777" w:rsidR="00A403DC" w:rsidRPr="002A7E77" w:rsidRDefault="00A403DC" w:rsidP="00F51393">
            <w:pPr>
              <w:rPr>
                <w:color w:val="000000" w:themeColor="text1"/>
              </w:rPr>
            </w:pPr>
          </w:p>
        </w:tc>
      </w:tr>
      <w:tr w:rsidR="00A403DC" w:rsidRPr="00DB28BA" w14:paraId="06E32A5C" w14:textId="77777777" w:rsidTr="009F0FEE">
        <w:trPr>
          <w:trHeight w:val="70"/>
          <w:jc w:val="center"/>
        </w:trPr>
        <w:tc>
          <w:tcPr>
            <w:tcW w:w="14595" w:type="dxa"/>
            <w:gridSpan w:val="19"/>
            <w:tcBorders>
              <w:top w:val="nil"/>
              <w:left w:val="nil"/>
              <w:bottom w:val="nil"/>
              <w:right w:val="nil"/>
            </w:tcBorders>
            <w:noWrap/>
          </w:tcPr>
          <w:p w14:paraId="69413D8D" w14:textId="2930AC72" w:rsidR="00A403DC" w:rsidRPr="00017870" w:rsidRDefault="00A403DC" w:rsidP="000757D2">
            <w:pPr>
              <w:rPr>
                <w:color w:val="000000" w:themeColor="text1"/>
                <w:sz w:val="16"/>
                <w:szCs w:val="16"/>
              </w:rPr>
            </w:pPr>
            <w:r w:rsidRPr="00017870">
              <w:rPr>
                <w:sz w:val="16"/>
                <w:szCs w:val="16"/>
              </w:rPr>
              <w:t xml:space="preserve">Annual price increases are a maximum </w:t>
            </w:r>
            <w:r w:rsidR="007A4BEA">
              <w:rPr>
                <w:sz w:val="16"/>
                <w:szCs w:val="16"/>
              </w:rPr>
              <w:t xml:space="preserve">of </w:t>
            </w:r>
            <w:r w:rsidR="007A4BEA" w:rsidRPr="007A4BEA">
              <w:rPr>
                <w:sz w:val="16"/>
                <w:szCs w:val="16"/>
              </w:rPr>
              <w:t>&lt;APValue&gt;</w:t>
            </w:r>
            <w:r w:rsidRPr="00B4210A">
              <w:rPr>
                <w:sz w:val="16"/>
                <w:szCs w:val="16"/>
              </w:rPr>
              <w:t>%</w:t>
            </w:r>
            <w:r w:rsidRPr="00017870">
              <w:rPr>
                <w:sz w:val="16"/>
                <w:szCs w:val="16"/>
              </w:rPr>
              <w:t xml:space="preserve"> </w:t>
            </w:r>
            <w:r w:rsidR="000757D2">
              <w:rPr>
                <w:rFonts w:cstheme="minorHAnsi"/>
                <w:sz w:val="16"/>
                <w:szCs w:val="16"/>
              </w:rPr>
              <w:t xml:space="preserve">not more than thirty (30) days prior to and not after </w:t>
            </w:r>
            <w:r w:rsidR="000757D2" w:rsidRPr="008E2F0F">
              <w:rPr>
                <w:rFonts w:cstheme="minorHAnsi"/>
                <w:sz w:val="16"/>
                <w:szCs w:val="16"/>
              </w:rPr>
              <w:t xml:space="preserve">the </w:t>
            </w:r>
            <w:r w:rsidR="000757D2">
              <w:rPr>
                <w:rFonts w:cstheme="minorHAnsi"/>
                <w:sz w:val="16"/>
                <w:szCs w:val="16"/>
              </w:rPr>
              <w:t xml:space="preserve">annual </w:t>
            </w:r>
            <w:r w:rsidRPr="00017870">
              <w:rPr>
                <w:sz w:val="16"/>
                <w:szCs w:val="16"/>
              </w:rPr>
              <w:t>anniversary date of this agreement</w:t>
            </w:r>
            <w:r w:rsidR="00211B78" w:rsidRPr="00017870">
              <w:rPr>
                <w:sz w:val="16"/>
                <w:szCs w:val="16"/>
              </w:rPr>
              <w:t xml:space="preserve"> when approved in writing in advance of the anniversary date by Refuse Specialists.</w:t>
            </w:r>
          </w:p>
        </w:tc>
      </w:tr>
      <w:tr w:rsidR="00A403DC" w:rsidRPr="009A7156" w14:paraId="56D66C40" w14:textId="77777777" w:rsidTr="009F0FEE">
        <w:trPr>
          <w:trHeight w:val="86"/>
          <w:jc w:val="center"/>
        </w:trPr>
        <w:tc>
          <w:tcPr>
            <w:tcW w:w="14595" w:type="dxa"/>
            <w:gridSpan w:val="19"/>
            <w:tcBorders>
              <w:top w:val="nil"/>
              <w:left w:val="nil"/>
              <w:bottom w:val="nil"/>
              <w:right w:val="nil"/>
            </w:tcBorders>
            <w:noWrap/>
          </w:tcPr>
          <w:p w14:paraId="53DCC09F" w14:textId="77777777" w:rsidR="00A403DC" w:rsidRPr="009A7156" w:rsidRDefault="00A403DC" w:rsidP="00F51393"/>
        </w:tc>
      </w:tr>
      <w:tr w:rsidR="00A403DC" w:rsidRPr="00B540BA" w14:paraId="608E0C08" w14:textId="77777777" w:rsidTr="009F0FEE">
        <w:trPr>
          <w:trHeight w:val="314"/>
          <w:jc w:val="center"/>
        </w:trPr>
        <w:tc>
          <w:tcPr>
            <w:tcW w:w="1601" w:type="dxa"/>
            <w:tcBorders>
              <w:top w:val="nil"/>
              <w:left w:val="nil"/>
              <w:bottom w:val="nil"/>
              <w:right w:val="nil"/>
            </w:tcBorders>
          </w:tcPr>
          <w:p w14:paraId="7B03C0F1" w14:textId="77777777" w:rsidR="00A403DC" w:rsidRPr="00B540BA" w:rsidRDefault="00A403DC" w:rsidP="000757D2">
            <w:pPr>
              <w:rPr>
                <w:sz w:val="20"/>
                <w:szCs w:val="20"/>
              </w:rPr>
            </w:pPr>
            <w:r w:rsidRPr="00B540BA">
              <w:rPr>
                <w:sz w:val="20"/>
                <w:szCs w:val="20"/>
              </w:rPr>
              <w:t>Payment Terms:</w:t>
            </w:r>
          </w:p>
        </w:tc>
        <w:tc>
          <w:tcPr>
            <w:tcW w:w="12994" w:type="dxa"/>
            <w:gridSpan w:val="18"/>
            <w:tcBorders>
              <w:top w:val="nil"/>
              <w:left w:val="nil"/>
              <w:bottom w:val="nil"/>
              <w:right w:val="nil"/>
            </w:tcBorders>
            <w:noWrap/>
            <w:hideMark/>
          </w:tcPr>
          <w:p w14:paraId="5A0DDAC1" w14:textId="4E387040" w:rsidR="00A403DC" w:rsidRPr="00B540BA" w:rsidRDefault="00A403DC" w:rsidP="00F51393">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 xml:space="preserve">RMS: </w:t>
            </w:r>
            <w:r w:rsidR="007A4BEA" w:rsidRPr="007A4BEA">
              <w:rPr>
                <w:b/>
                <w:bCs/>
                <w:i/>
                <w:iCs/>
                <w:sz w:val="20"/>
                <w:szCs w:val="20"/>
              </w:rPr>
              <w:t>&lt;HaulerPaymentTerms&gt;</w:t>
            </w:r>
          </w:p>
        </w:tc>
      </w:tr>
    </w:tbl>
    <w:p w14:paraId="44707AA7" w14:textId="77777777" w:rsidR="00C31389" w:rsidRDefault="00C31389" w:rsidP="0038463F">
      <w:pPr>
        <w:spacing w:after="120" w:line="240" w:lineRule="auto"/>
        <w:rPr>
          <w:b/>
          <w:i/>
          <w:sz w:val="32"/>
          <w:szCs w:val="32"/>
        </w:rPr>
        <w:sectPr w:rsidR="00C31389" w:rsidSect="003C0D6D">
          <w:headerReference w:type="even" r:id="rId8"/>
          <w:headerReference w:type="default" r:id="rId9"/>
          <w:footerReference w:type="even" r:id="rId10"/>
          <w:footerReference w:type="default" r:id="rId11"/>
          <w:headerReference w:type="first" r:id="rId12"/>
          <w:footerReference w:type="first" r:id="rId13"/>
          <w:pgSz w:w="15840" w:h="12240" w:orient="landscape"/>
          <w:pgMar w:top="720" w:right="810" w:bottom="810" w:left="720" w:header="720" w:footer="720" w:gutter="0"/>
          <w:cols w:space="180"/>
          <w:docGrid w:linePitch="360"/>
        </w:sectPr>
      </w:pPr>
    </w:p>
    <w:p w14:paraId="2A1E3A27" w14:textId="77777777" w:rsidR="00555517" w:rsidRPr="000208AA" w:rsidRDefault="00555517" w:rsidP="00555517">
      <w:pPr>
        <w:spacing w:after="120" w:line="240" w:lineRule="auto"/>
        <w:rPr>
          <w:rFonts w:cstheme="minorHAnsi"/>
          <w:b/>
          <w:i/>
          <w:sz w:val="28"/>
          <w:szCs w:val="28"/>
        </w:rPr>
      </w:pPr>
      <w:r w:rsidRPr="000208AA">
        <w:rPr>
          <w:rFonts w:cstheme="minorHAnsi"/>
          <w:b/>
          <w:i/>
          <w:sz w:val="28"/>
          <w:szCs w:val="28"/>
        </w:rPr>
        <w:lastRenderedPageBreak/>
        <w:t>Terms and Conditions:</w:t>
      </w:r>
    </w:p>
    <w:p w14:paraId="64A9A9B5" w14:textId="746267FA" w:rsidR="00555517" w:rsidRPr="007A0313" w:rsidRDefault="00555517" w:rsidP="007A0313">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 xml:space="preserve">Working under the direction of Hauler shall be employees and/or Independent Contractors of Hauler and not of Client or Service Location, and Hauler shall be solely liable </w:t>
      </w:r>
      <w:ins w:id="1" w:author="Allen Matkins" w:date="2021-01-26T14:42:00Z">
        <w:r w:rsidR="00D4002B">
          <w:rPr>
            <w:rFonts w:cstheme="minorHAnsi"/>
            <w:sz w:val="16"/>
            <w:szCs w:val="16"/>
          </w:rPr>
          <w:t xml:space="preserve">for and </w:t>
        </w:r>
      </w:ins>
      <w:r w:rsidRPr="00872D36">
        <w:rPr>
          <w:rFonts w:cstheme="minorHAnsi"/>
          <w:sz w:val="16"/>
          <w:szCs w:val="16"/>
        </w:rPr>
        <w:t xml:space="preserve">to such employees and/or Independent Contractors for their wages and if applicable benefits.  </w:t>
      </w:r>
      <w:del w:id="2" w:author="Allen Matkins" w:date="2021-01-26T14:42:00Z">
        <w:r w:rsidRPr="00872D36" w:rsidDel="00D4002B">
          <w:rPr>
            <w:rFonts w:cstheme="minorHAnsi"/>
            <w:sz w:val="16"/>
            <w:szCs w:val="16"/>
          </w:rPr>
          <w:delText>Both Parties agree that a</w:delText>
        </w:r>
      </w:del>
      <w:ins w:id="3" w:author="Allen Matkins" w:date="2021-01-26T14:57:00Z">
        <w:r w:rsidR="007A0313">
          <w:rPr>
            <w:rFonts w:cstheme="minorHAnsi"/>
            <w:sz w:val="16"/>
            <w:szCs w:val="16"/>
          </w:rPr>
          <w:t>Hauler</w:t>
        </w:r>
        <w:r w:rsidR="007A0313" w:rsidRPr="007A0313">
          <w:rPr>
            <w:rFonts w:cstheme="minorHAnsi"/>
            <w:sz w:val="16"/>
            <w:szCs w:val="16"/>
          </w:rPr>
          <w:t xml:space="preserve"> shall be solely responsible for complying with all laws, orders and regulations of public authorities relative to rates of wages, hours of labor, all withholding, unemployment and other taxes, and other similar or dissimilar matters in connection with </w:t>
        </w:r>
      </w:ins>
      <w:ins w:id="4" w:author="Allen Matkins" w:date="2021-01-26T14:58:00Z">
        <w:r w:rsidR="007A0313">
          <w:rPr>
            <w:rFonts w:cstheme="minorHAnsi"/>
            <w:sz w:val="16"/>
            <w:szCs w:val="16"/>
          </w:rPr>
          <w:t>Hauler’s</w:t>
        </w:r>
      </w:ins>
      <w:ins w:id="5" w:author="Allen Matkins" w:date="2021-01-26T14:57:00Z">
        <w:r w:rsidR="007A0313" w:rsidRPr="007A0313">
          <w:rPr>
            <w:rFonts w:cstheme="minorHAnsi"/>
            <w:sz w:val="16"/>
            <w:szCs w:val="16"/>
          </w:rPr>
          <w:t xml:space="preserve"> employees, representatives, and </w:t>
        </w:r>
      </w:ins>
      <w:ins w:id="6" w:author="Allen Matkins" w:date="2021-01-26T14:58:00Z">
        <w:r w:rsidR="007A0313">
          <w:rPr>
            <w:rFonts w:cstheme="minorHAnsi"/>
            <w:sz w:val="16"/>
            <w:szCs w:val="16"/>
          </w:rPr>
          <w:t>s</w:t>
        </w:r>
      </w:ins>
      <w:ins w:id="7" w:author="Allen Matkins" w:date="2021-01-26T14:57:00Z">
        <w:r w:rsidR="007A0313" w:rsidRPr="007A0313">
          <w:rPr>
            <w:rFonts w:cstheme="minorHAnsi"/>
            <w:sz w:val="16"/>
            <w:szCs w:val="16"/>
          </w:rPr>
          <w:t xml:space="preserve">ubcontractors. </w:t>
        </w:r>
      </w:ins>
      <w:ins w:id="8" w:author="Allen Matkins" w:date="2021-01-26T14:58:00Z">
        <w:r w:rsidR="007A0313">
          <w:rPr>
            <w:rFonts w:cstheme="minorHAnsi"/>
            <w:sz w:val="16"/>
            <w:szCs w:val="16"/>
          </w:rPr>
          <w:t>Hauler</w:t>
        </w:r>
      </w:ins>
      <w:ins w:id="9" w:author="Allen Matkins" w:date="2021-01-26T14:57:00Z">
        <w:r w:rsidR="007A0313" w:rsidRPr="007A0313">
          <w:rPr>
            <w:rFonts w:cstheme="minorHAnsi"/>
            <w:sz w:val="16"/>
            <w:szCs w:val="16"/>
          </w:rPr>
          <w:t xml:space="preserve"> shall </w:t>
        </w:r>
      </w:ins>
      <w:ins w:id="10" w:author="Allen Matkins" w:date="2021-01-26T15:00:00Z">
        <w:r w:rsidR="006568DF">
          <w:rPr>
            <w:rFonts w:cstheme="minorHAnsi"/>
            <w:sz w:val="16"/>
            <w:szCs w:val="16"/>
          </w:rPr>
          <w:t>be solely responsible for ensuring that a</w:t>
        </w:r>
      </w:ins>
      <w:r w:rsidRPr="007A0313">
        <w:rPr>
          <w:rFonts w:cstheme="minorHAnsi"/>
          <w:sz w:val="16"/>
          <w:szCs w:val="16"/>
        </w:rPr>
        <w:t xml:space="preserve">ll labor and items used in the performance of the Services will at all times herein </w:t>
      </w:r>
      <w:del w:id="11" w:author="Allen Matkins" w:date="2021-01-26T15:00:00Z">
        <w:r w:rsidRPr="007A0313" w:rsidDel="006568DF">
          <w:rPr>
            <w:rFonts w:cstheme="minorHAnsi"/>
            <w:sz w:val="16"/>
            <w:szCs w:val="16"/>
          </w:rPr>
          <w:delText xml:space="preserve">be </w:delText>
        </w:r>
      </w:del>
      <w:ins w:id="12" w:author="Allen Matkins" w:date="2021-01-26T15:00:00Z">
        <w:r w:rsidR="006568DF">
          <w:rPr>
            <w:rFonts w:cstheme="minorHAnsi"/>
            <w:sz w:val="16"/>
            <w:szCs w:val="16"/>
          </w:rPr>
          <w:t>are</w:t>
        </w:r>
        <w:r w:rsidR="006568DF" w:rsidRPr="007A0313">
          <w:rPr>
            <w:rFonts w:cstheme="minorHAnsi"/>
            <w:sz w:val="16"/>
            <w:szCs w:val="16"/>
          </w:rPr>
          <w:t xml:space="preserve"> </w:t>
        </w:r>
      </w:ins>
      <w:r w:rsidRPr="007A0313">
        <w:rPr>
          <w:rFonts w:cstheme="minorHAnsi"/>
          <w:sz w:val="16"/>
          <w:szCs w:val="16"/>
        </w:rPr>
        <w:t xml:space="preserve">in accordance with all applicable laws, ordinances, rules, regulations and codes.  </w:t>
      </w:r>
      <w:ins w:id="13" w:author="Allen Matkins" w:date="2021-01-26T14:55:00Z">
        <w:r w:rsidR="007A0313" w:rsidRPr="007A0313">
          <w:rPr>
            <w:rFonts w:cstheme="minorHAnsi"/>
            <w:sz w:val="16"/>
            <w:szCs w:val="16"/>
          </w:rPr>
          <w:t xml:space="preserve">Hauler shall be responsible for all injuries or damages to Hauler's employees </w:t>
        </w:r>
      </w:ins>
      <w:ins w:id="14" w:author="Allen Matkins" w:date="2021-01-26T14:56:00Z">
        <w:r w:rsidR="007A0313" w:rsidRPr="007A0313">
          <w:rPr>
            <w:rFonts w:cstheme="minorHAnsi"/>
            <w:sz w:val="16"/>
            <w:szCs w:val="16"/>
          </w:rPr>
          <w:t xml:space="preserve">and/or Independent Contractors </w:t>
        </w:r>
      </w:ins>
      <w:ins w:id="15" w:author="Allen Matkins" w:date="2021-01-26T14:55:00Z">
        <w:r w:rsidR="007A0313" w:rsidRPr="007A0313">
          <w:rPr>
            <w:rFonts w:cstheme="minorHAnsi"/>
            <w:sz w:val="16"/>
            <w:szCs w:val="16"/>
          </w:rPr>
          <w:t xml:space="preserve">incurred or sustained while completing or in any way associated with any </w:t>
        </w:r>
      </w:ins>
      <w:ins w:id="16" w:author="Allen Matkins" w:date="2021-01-26T14:56:00Z">
        <w:r w:rsidR="007A0313" w:rsidRPr="007A0313">
          <w:rPr>
            <w:rFonts w:cstheme="minorHAnsi"/>
            <w:sz w:val="16"/>
            <w:szCs w:val="16"/>
          </w:rPr>
          <w:t xml:space="preserve">Services hereunder.  </w:t>
        </w:r>
      </w:ins>
      <w:r w:rsidRPr="007A0313">
        <w:rPr>
          <w:rFonts w:cstheme="minorHAnsi"/>
          <w:sz w:val="16"/>
          <w:szCs w:val="16"/>
        </w:rPr>
        <w:t xml:space="preserve">Hauler will perform the Services at such times as are set forth in the Scope of Work and in such a manner so as to minimize any interference, annoyance or disruption to the operation of the Client, </w:t>
      </w:r>
      <w:del w:id="17" w:author="Allen Matkins" w:date="2021-01-26T14:42:00Z">
        <w:r w:rsidRPr="007A0313" w:rsidDel="00D4002B">
          <w:rPr>
            <w:rFonts w:cstheme="minorHAnsi"/>
            <w:sz w:val="16"/>
            <w:szCs w:val="16"/>
          </w:rPr>
          <w:delText xml:space="preserve">residents </w:delText>
        </w:r>
      </w:del>
      <w:ins w:id="18" w:author="Allen Matkins" w:date="2021-01-26T14:42:00Z">
        <w:r w:rsidR="00D4002B" w:rsidRPr="007A0313">
          <w:rPr>
            <w:rFonts w:cstheme="minorHAnsi"/>
            <w:sz w:val="16"/>
            <w:szCs w:val="16"/>
          </w:rPr>
          <w:t xml:space="preserve">tenants </w:t>
        </w:r>
      </w:ins>
      <w:r w:rsidRPr="007A0313">
        <w:rPr>
          <w:rFonts w:cstheme="minorHAnsi"/>
          <w:sz w:val="16"/>
          <w:szCs w:val="16"/>
        </w:rPr>
        <w:t>of the Service Location and Client's employees, agents, subcontractors, and suppliers.  Hauler shall take all necessary steps to secure the Equipment and materials used in connection with the Services.</w:t>
      </w:r>
    </w:p>
    <w:p w14:paraId="5BE05FCA" w14:textId="7978CC71" w:rsidR="00555517" w:rsidRPr="00872D36" w:rsidRDefault="00555517" w:rsidP="00363975">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 xml:space="preserve">TERM. The term of this Agreement is </w:t>
      </w:r>
      <w:r w:rsidR="007A4BEA" w:rsidRPr="007A4BEA">
        <w:rPr>
          <w:rFonts w:cstheme="minorHAnsi"/>
          <w:sz w:val="16"/>
          <w:szCs w:val="16"/>
        </w:rPr>
        <w:t>&lt;ContractDuration&gt;</w:t>
      </w:r>
      <w:r w:rsidR="007A4BEA">
        <w:rPr>
          <w:rFonts w:cstheme="minorHAnsi"/>
          <w:sz w:val="16"/>
          <w:szCs w:val="16"/>
        </w:rPr>
        <w:t xml:space="preserve"> </w:t>
      </w:r>
      <w:r w:rsidRPr="00872D36">
        <w:rPr>
          <w:rFonts w:cstheme="minorHAnsi"/>
          <w:sz w:val="16"/>
          <w:szCs w:val="16"/>
        </w:rPr>
        <w:t>months from the Effective Date set forth above</w:t>
      </w:r>
      <w:ins w:id="19" w:author="Allen Matkins" w:date="2021-01-26T14:43:00Z">
        <w:r w:rsidR="00D4002B">
          <w:rPr>
            <w:rFonts w:cstheme="minorHAnsi"/>
            <w:sz w:val="16"/>
            <w:szCs w:val="16"/>
          </w:rPr>
          <w:t>,</w:t>
        </w:r>
      </w:ins>
      <w:r w:rsidRPr="00872D36">
        <w:rPr>
          <w:rFonts w:cstheme="minorHAnsi"/>
          <w:sz w:val="16"/>
          <w:szCs w:val="16"/>
        </w:rPr>
        <w:t xml:space="preserve"> which shall automatically renew thereafter for additional terms of </w:t>
      </w:r>
      <w:r w:rsidR="00217405" w:rsidRPr="00872D36">
        <w:rPr>
          <w:rFonts w:cstheme="minorHAnsi"/>
          <w:sz w:val="16"/>
          <w:szCs w:val="16"/>
        </w:rPr>
        <w:t xml:space="preserve">twelve (12) </w:t>
      </w:r>
      <w:r w:rsidR="00B4210A" w:rsidRPr="00872D36">
        <w:rPr>
          <w:rFonts w:cstheme="minorHAnsi"/>
          <w:sz w:val="16"/>
          <w:szCs w:val="16"/>
        </w:rPr>
        <w:t>months each Renewal Term</w:t>
      </w:r>
      <w:r w:rsidRPr="00872D36">
        <w:rPr>
          <w:rFonts w:cstheme="minorHAnsi"/>
          <w:sz w:val="16"/>
          <w:szCs w:val="16"/>
        </w:rPr>
        <w:t xml:space="preserve"> unless either party gives to the other party written notice via email or certified mail of termination at least thirty (30) days prior to the termination of the then-existing term.</w:t>
      </w:r>
    </w:p>
    <w:p w14:paraId="49C7BCD2" w14:textId="77777777" w:rsidR="008E2F0F" w:rsidRDefault="00555517" w:rsidP="00363975">
      <w:pPr>
        <w:pStyle w:val="ListParagraph"/>
        <w:numPr>
          <w:ilvl w:val="0"/>
          <w:numId w:val="2"/>
        </w:numPr>
        <w:tabs>
          <w:tab w:val="left" w:pos="360"/>
        </w:tabs>
        <w:ind w:left="0" w:firstLine="180"/>
        <w:rPr>
          <w:rFonts w:cstheme="minorHAnsi"/>
          <w:sz w:val="16"/>
          <w:szCs w:val="16"/>
        </w:rPr>
      </w:pPr>
      <w:r w:rsidRPr="00A72C9A">
        <w:rPr>
          <w:rFonts w:cstheme="minorHAnsi"/>
          <w:sz w:val="16"/>
          <w:szCs w:val="16"/>
        </w:rPr>
        <w:t>Scope of Work: defined in Scope of Work section.</w:t>
      </w:r>
    </w:p>
    <w:p w14:paraId="0EA3A879" w14:textId="1CB05A0B" w:rsidR="00555517" w:rsidRPr="008E2F0F" w:rsidRDefault="00555517" w:rsidP="00363975">
      <w:pPr>
        <w:pStyle w:val="ListParagraph"/>
        <w:numPr>
          <w:ilvl w:val="0"/>
          <w:numId w:val="2"/>
        </w:numPr>
        <w:tabs>
          <w:tab w:val="left" w:pos="360"/>
        </w:tabs>
        <w:ind w:left="0" w:firstLine="180"/>
        <w:rPr>
          <w:rFonts w:cstheme="minorHAnsi"/>
          <w:sz w:val="16"/>
          <w:szCs w:val="16"/>
        </w:rPr>
      </w:pPr>
      <w:r w:rsidRPr="008E2F0F">
        <w:rPr>
          <w:rFonts w:cstheme="minorHAnsi"/>
          <w:sz w:val="16"/>
          <w:szCs w:val="16"/>
        </w:rPr>
        <w:t xml:space="preserve">Rates: The rates will remain fixed for the term of the agreement, except that they may be increased once per year, </w:t>
      </w:r>
      <w:r w:rsidR="00B95BBD">
        <w:rPr>
          <w:rFonts w:cstheme="minorHAnsi"/>
          <w:sz w:val="16"/>
          <w:szCs w:val="16"/>
        </w:rPr>
        <w:t xml:space="preserve">not more than thirty (30) days prior to and not after </w:t>
      </w:r>
      <w:r w:rsidR="00B95BBD" w:rsidRPr="008E2F0F">
        <w:rPr>
          <w:rFonts w:cstheme="minorHAnsi"/>
          <w:sz w:val="16"/>
          <w:szCs w:val="16"/>
        </w:rPr>
        <w:t xml:space="preserve">the </w:t>
      </w:r>
      <w:r w:rsidR="00B95BBD">
        <w:rPr>
          <w:rFonts w:cstheme="minorHAnsi"/>
          <w:sz w:val="16"/>
          <w:szCs w:val="16"/>
        </w:rPr>
        <w:t>annual</w:t>
      </w:r>
      <w:r w:rsidRPr="008E2F0F">
        <w:rPr>
          <w:rFonts w:cstheme="minorHAnsi"/>
          <w:sz w:val="16"/>
          <w:szCs w:val="16"/>
        </w:rPr>
        <w:t xml:space="preserve"> anniversary date of this agreement up to </w:t>
      </w:r>
      <w:r w:rsidR="007A4BEA" w:rsidRPr="007A4BEA">
        <w:rPr>
          <w:rFonts w:cstheme="minorHAnsi"/>
          <w:sz w:val="16"/>
          <w:szCs w:val="16"/>
        </w:rPr>
        <w:t>&lt;APValue&gt;</w:t>
      </w:r>
      <w:r w:rsidRPr="008E2F0F">
        <w:rPr>
          <w:rFonts w:cstheme="minorHAnsi"/>
          <w:sz w:val="16"/>
          <w:szCs w:val="16"/>
        </w:rPr>
        <w:t xml:space="preserve">% above the previous year’s rate </w:t>
      </w:r>
      <w:r w:rsidR="00872D36" w:rsidRPr="008E2F0F">
        <w:rPr>
          <w:rFonts w:cstheme="minorHAnsi"/>
          <w:sz w:val="16"/>
          <w:szCs w:val="16"/>
        </w:rPr>
        <w:t>except for</w:t>
      </w:r>
      <w:r w:rsidRPr="008E2F0F">
        <w:rPr>
          <w:rFonts w:cstheme="minorHAnsi"/>
          <w:sz w:val="16"/>
          <w:szCs w:val="16"/>
        </w:rPr>
        <w:t xml:space="preserve"> the compactor rental rate and disposal for roll offs and compactors</w:t>
      </w:r>
      <w:ins w:id="20" w:author="Allen Matkins" w:date="2021-01-26T14:43:00Z">
        <w:r w:rsidR="00D4002B">
          <w:rPr>
            <w:rFonts w:cstheme="minorHAnsi"/>
            <w:sz w:val="16"/>
            <w:szCs w:val="16"/>
          </w:rPr>
          <w:t>,</w:t>
        </w:r>
      </w:ins>
      <w:r w:rsidRPr="008E2F0F">
        <w:rPr>
          <w:rFonts w:cstheme="minorHAnsi"/>
          <w:sz w:val="16"/>
          <w:szCs w:val="16"/>
        </w:rPr>
        <w:t xml:space="preserve"> which will remain fixed for the duration of this agreement.  No other rate increases are permitted unless approved in advance, in writing, by Refuse Specialists</w:t>
      </w:r>
      <w:ins w:id="21" w:author="Allen Matkins" w:date="2021-01-26T14:43:00Z">
        <w:r w:rsidR="00D4002B">
          <w:rPr>
            <w:rFonts w:cstheme="minorHAnsi"/>
            <w:sz w:val="16"/>
            <w:szCs w:val="16"/>
          </w:rPr>
          <w:t xml:space="preserve"> and Client</w:t>
        </w:r>
      </w:ins>
      <w:r w:rsidRPr="008E2F0F">
        <w:rPr>
          <w:rFonts w:cstheme="minorHAnsi"/>
          <w:sz w:val="16"/>
          <w:szCs w:val="16"/>
        </w:rPr>
        <w:t xml:space="preserve">. </w:t>
      </w:r>
      <w:r w:rsidR="00872D36" w:rsidRPr="008E2F0F">
        <w:rPr>
          <w:rFonts w:cstheme="minorHAnsi"/>
          <w:sz w:val="16"/>
          <w:szCs w:val="16"/>
        </w:rPr>
        <w:t>If</w:t>
      </w:r>
      <w:r w:rsidRPr="008E2F0F">
        <w:rPr>
          <w:rFonts w:cstheme="minorHAnsi"/>
          <w:sz w:val="16"/>
          <w:szCs w:val="16"/>
        </w:rPr>
        <w:t xml:space="preserve"> the landfill imposes a change in its rates, the increase will apply to disposal when charged separately and no more than 30% of such rate increases or decreases will be reflected in the monthly charges provided for under this Agreement and only upon </w:t>
      </w:r>
      <w:del w:id="22" w:author="Allen Matkins" w:date="2021-01-26T14:43:00Z">
        <w:r w:rsidRPr="008E2F0F" w:rsidDel="00D4002B">
          <w:rPr>
            <w:rFonts w:cstheme="minorHAnsi"/>
            <w:sz w:val="16"/>
            <w:szCs w:val="16"/>
          </w:rPr>
          <w:delText>h</w:delText>
        </w:r>
      </w:del>
      <w:del w:id="23" w:author="Allen Matkins" w:date="2021-01-26T14:44:00Z">
        <w:r w:rsidRPr="008E2F0F" w:rsidDel="00D4002B">
          <w:rPr>
            <w:rFonts w:cstheme="minorHAnsi"/>
            <w:sz w:val="16"/>
            <w:szCs w:val="16"/>
          </w:rPr>
          <w:delText xml:space="preserve">auler </w:delText>
        </w:r>
      </w:del>
      <w:ins w:id="24" w:author="Allen Matkins" w:date="2021-01-26T14:44:00Z">
        <w:r w:rsidR="00D4002B">
          <w:rPr>
            <w:rFonts w:cstheme="minorHAnsi"/>
            <w:sz w:val="16"/>
            <w:szCs w:val="16"/>
          </w:rPr>
          <w:t>H</w:t>
        </w:r>
        <w:r w:rsidR="00D4002B" w:rsidRPr="008E2F0F">
          <w:rPr>
            <w:rFonts w:cstheme="minorHAnsi"/>
            <w:sz w:val="16"/>
            <w:szCs w:val="16"/>
          </w:rPr>
          <w:t xml:space="preserve">auler </w:t>
        </w:r>
      </w:ins>
      <w:r w:rsidRPr="008E2F0F">
        <w:rPr>
          <w:rFonts w:cstheme="minorHAnsi"/>
          <w:sz w:val="16"/>
          <w:szCs w:val="16"/>
        </w:rPr>
        <w:t>providing appropriate documentation for the landfill evidencing of such change.</w:t>
      </w:r>
      <w:r w:rsidR="00872D36" w:rsidRPr="008E2F0F">
        <w:rPr>
          <w:rFonts w:cstheme="minorHAnsi"/>
          <w:sz w:val="16"/>
          <w:szCs w:val="16"/>
        </w:rPr>
        <w:t xml:space="preserve">  For any additional charges related to overages or recycling contamination, Hauler shall provide documentation in the form of photographs or other documentation as necessary to substantiate such charges to Client</w:t>
      </w:r>
      <w:ins w:id="25" w:author="Allen Matkins" w:date="2021-01-26T14:44:00Z">
        <w:r w:rsidR="00D4002B">
          <w:rPr>
            <w:rFonts w:cstheme="minorHAnsi"/>
            <w:sz w:val="16"/>
            <w:szCs w:val="16"/>
          </w:rPr>
          <w:t>’s reasonable satisfaction</w:t>
        </w:r>
      </w:ins>
      <w:r w:rsidR="00872D36" w:rsidRPr="008E2F0F">
        <w:rPr>
          <w:rFonts w:cstheme="minorHAnsi"/>
          <w:sz w:val="16"/>
          <w:szCs w:val="16"/>
        </w:rPr>
        <w:t>.  Client shall not be liable for overages or contamination charges if documentation is not provided to Refuse Specialists or Client when requested.</w:t>
      </w:r>
    </w:p>
    <w:p w14:paraId="319E26B2" w14:textId="6C7B8D73" w:rsidR="00555517" w:rsidRPr="00872D36" w:rsidRDefault="00555517" w:rsidP="00363975">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 xml:space="preserve">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w:t>
      </w:r>
      <w:del w:id="26" w:author="Allen Matkins" w:date="2021-01-26T14:46:00Z">
        <w:r w:rsidRPr="00872D36" w:rsidDel="00D4002B">
          <w:rPr>
            <w:rFonts w:cstheme="minorHAnsi"/>
            <w:sz w:val="16"/>
            <w:szCs w:val="16"/>
          </w:rPr>
          <w:delText>a</w:delText>
        </w:r>
      </w:del>
      <w:ins w:id="27" w:author="Allen Matkins" w:date="2021-01-26T14:46:00Z">
        <w:r w:rsidR="00D4002B">
          <w:rPr>
            <w:rFonts w:cstheme="minorHAnsi"/>
            <w:sz w:val="16"/>
            <w:szCs w:val="16"/>
          </w:rPr>
          <w:t>A</w:t>
        </w:r>
      </w:ins>
      <w:r w:rsidRPr="00872D36">
        <w:rPr>
          <w:rFonts w:cstheme="minorHAnsi"/>
          <w:sz w:val="16"/>
          <w:szCs w:val="16"/>
        </w:rPr>
        <w:t xml:space="preserve">greement.   Refuse Specialists will not approve any minimum charges for compactors or rolloffs (if applicable). All terms in this </w:t>
      </w:r>
      <w:del w:id="28" w:author="Allen Matkins" w:date="2021-01-26T14:46:00Z">
        <w:r w:rsidRPr="00872D36" w:rsidDel="00D4002B">
          <w:rPr>
            <w:rFonts w:cstheme="minorHAnsi"/>
            <w:sz w:val="16"/>
            <w:szCs w:val="16"/>
          </w:rPr>
          <w:delText>a</w:delText>
        </w:r>
      </w:del>
      <w:ins w:id="29" w:author="Allen Matkins" w:date="2021-01-26T14:46:00Z">
        <w:r w:rsidR="00D4002B">
          <w:rPr>
            <w:rFonts w:cstheme="minorHAnsi"/>
            <w:sz w:val="16"/>
            <w:szCs w:val="16"/>
          </w:rPr>
          <w:t>A</w:t>
        </w:r>
      </w:ins>
      <w:r w:rsidRPr="00872D36">
        <w:rPr>
          <w:rFonts w:cstheme="minorHAnsi"/>
          <w:sz w:val="16"/>
          <w:szCs w:val="16"/>
        </w:rPr>
        <w:t>greement apply to any additional services including but not limited to, permanent or temporary rolloffs.  Client is not obligated to pay any unapproved charges and/or rate increases.  If Client inadvertently pays an</w:t>
      </w:r>
      <w:ins w:id="30" w:author="Allen Matkins" w:date="2021-01-26T14:47:00Z">
        <w:r w:rsidR="001A46C5">
          <w:rPr>
            <w:rFonts w:cstheme="minorHAnsi"/>
            <w:sz w:val="16"/>
            <w:szCs w:val="16"/>
          </w:rPr>
          <w:t>y</w:t>
        </w:r>
      </w:ins>
      <w:r w:rsidRPr="00872D36">
        <w:rPr>
          <w:rFonts w:cstheme="minorHAnsi"/>
          <w:sz w:val="16"/>
          <w:szCs w:val="16"/>
        </w:rPr>
        <w:t xml:space="preserve"> unapproved rate increase or charge, such payment shall not constitute approval and the overpayment will be credited to Client</w:t>
      </w:r>
      <w:ins w:id="31" w:author="Allen Matkins" w:date="2021-01-26T14:47:00Z">
        <w:r w:rsidR="001A46C5">
          <w:rPr>
            <w:rFonts w:cstheme="minorHAnsi"/>
            <w:sz w:val="16"/>
            <w:szCs w:val="16"/>
          </w:rPr>
          <w:t>, or at Client’s request refunded to Client,</w:t>
        </w:r>
      </w:ins>
      <w:r w:rsidRPr="00872D36">
        <w:rPr>
          <w:rFonts w:cstheme="minorHAnsi"/>
          <w:sz w:val="16"/>
          <w:szCs w:val="16"/>
        </w:rPr>
        <w:t xml:space="preserve"> immediately upon written notification to Hauler. </w:t>
      </w:r>
    </w:p>
    <w:p w14:paraId="1B3F563B"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lastRenderedPageBreak/>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w:t>
      </w:r>
    </w:p>
    <w:p w14:paraId="67DBC78F"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Cure: Hauler has 48 hours to cure any reasonable complaint of unacceptable service. Failure to cure reasonable complaint of unacceptable service is an automatic termination of this Agreement. </w:t>
      </w:r>
    </w:p>
    <w:p w14:paraId="7583A6A4" w14:textId="65FD31BE"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Risk of Loss and Insurance: At all times during the term of this Agreement, Hauler shall </w:t>
      </w:r>
      <w:ins w:id="32" w:author="Allen Matkins" w:date="2021-01-26T14:51:00Z">
        <w:r w:rsidR="001A46C5">
          <w:rPr>
            <w:rFonts w:cstheme="minorHAnsi"/>
            <w:sz w:val="16"/>
            <w:szCs w:val="16"/>
          </w:rPr>
          <w:t xml:space="preserve">(i) </w:t>
        </w:r>
      </w:ins>
      <w:r w:rsidRPr="00872D36">
        <w:rPr>
          <w:rFonts w:cstheme="minorHAnsi"/>
          <w:sz w:val="16"/>
          <w:szCs w:val="16"/>
        </w:rPr>
        <w:t>maintain, at Hauler‘s expense, the following</w:t>
      </w:r>
      <w:ins w:id="33" w:author="Allen Matkins" w:date="2021-01-26T14:50:00Z">
        <w:r w:rsidR="001A46C5">
          <w:rPr>
            <w:rFonts w:cstheme="minorHAnsi"/>
            <w:sz w:val="16"/>
            <w:szCs w:val="16"/>
          </w:rPr>
          <w:t xml:space="preserve">, </w:t>
        </w:r>
      </w:ins>
      <w:ins w:id="34" w:author="Allen Matkins" w:date="2021-01-26T15:08:00Z">
        <w:r w:rsidR="0020532B">
          <w:rPr>
            <w:rFonts w:cstheme="minorHAnsi"/>
            <w:sz w:val="16"/>
            <w:szCs w:val="16"/>
          </w:rPr>
          <w:t xml:space="preserve">and </w:t>
        </w:r>
      </w:ins>
      <w:ins w:id="35" w:author="Allen Matkins" w:date="2021-01-26T14:51:00Z">
        <w:r w:rsidR="001A46C5">
          <w:rPr>
            <w:rFonts w:cstheme="minorHAnsi"/>
            <w:sz w:val="16"/>
            <w:szCs w:val="16"/>
          </w:rPr>
          <w:t>(ii)</w:t>
        </w:r>
      </w:ins>
      <w:ins w:id="36" w:author="Allen Matkins" w:date="2021-01-26T14:50:00Z">
        <w:r w:rsidR="001A46C5">
          <w:rPr>
            <w:rFonts w:cstheme="minorHAnsi"/>
            <w:sz w:val="16"/>
            <w:szCs w:val="16"/>
          </w:rPr>
          <w:t xml:space="preserve"> </w:t>
        </w:r>
      </w:ins>
      <w:ins w:id="37" w:author="Allen Matkins" w:date="2021-01-26T15:08:00Z">
        <w:r w:rsidR="0020532B">
          <w:rPr>
            <w:rFonts w:cstheme="minorHAnsi"/>
            <w:sz w:val="16"/>
            <w:szCs w:val="16"/>
          </w:rPr>
          <w:t xml:space="preserve">upon Client’s request, </w:t>
        </w:r>
      </w:ins>
      <w:ins w:id="38" w:author="Allen Matkins" w:date="2021-01-26T14:51:00Z">
        <w:r w:rsidR="001A46C5">
          <w:rPr>
            <w:rFonts w:cstheme="minorHAnsi"/>
            <w:sz w:val="16"/>
            <w:szCs w:val="16"/>
          </w:rPr>
          <w:t xml:space="preserve">deliver certificates of insurance to Client evidencing the </w:t>
        </w:r>
      </w:ins>
      <w:ins w:id="39" w:author="Allen Matkins" w:date="2021-01-26T14:52:00Z">
        <w:r w:rsidR="001A46C5">
          <w:rPr>
            <w:rFonts w:cstheme="minorHAnsi"/>
            <w:sz w:val="16"/>
            <w:szCs w:val="16"/>
          </w:rPr>
          <w:t>all such insurance</w:t>
        </w:r>
      </w:ins>
      <w:r w:rsidRPr="00872D36">
        <w:rPr>
          <w:rFonts w:cstheme="minorHAnsi"/>
          <w:sz w:val="16"/>
          <w:szCs w:val="16"/>
        </w:rPr>
        <w:t>:</w:t>
      </w:r>
    </w:p>
    <w:p w14:paraId="569CDEC8" w14:textId="77777777" w:rsidR="00555517" w:rsidRPr="00872D36" w:rsidRDefault="00555517" w:rsidP="00363975">
      <w:pPr>
        <w:pStyle w:val="ListParagraph"/>
        <w:numPr>
          <w:ilvl w:val="1"/>
          <w:numId w:val="2"/>
        </w:numPr>
        <w:tabs>
          <w:tab w:val="left" w:pos="2160"/>
        </w:tabs>
        <w:ind w:left="630" w:hanging="180"/>
        <w:jc w:val="both"/>
        <w:rPr>
          <w:rFonts w:cstheme="minorHAnsi"/>
          <w:sz w:val="16"/>
          <w:szCs w:val="16"/>
        </w:rPr>
      </w:pPr>
      <w:r w:rsidRPr="00872D36">
        <w:rPr>
          <w:rFonts w:cstheme="minorHAnsi"/>
          <w:sz w:val="16"/>
          <w:szCs w:val="16"/>
        </w:rPr>
        <w:t>Workers' Compensation and Employer's Liability insurance</w:t>
      </w:r>
    </w:p>
    <w:p w14:paraId="5B1B8C93" w14:textId="77777777" w:rsidR="00555517" w:rsidRPr="00872D36" w:rsidRDefault="00555517" w:rsidP="00363975">
      <w:pPr>
        <w:pStyle w:val="ListParagraph"/>
        <w:numPr>
          <w:ilvl w:val="1"/>
          <w:numId w:val="2"/>
        </w:numPr>
        <w:ind w:left="630" w:hanging="180"/>
        <w:jc w:val="both"/>
        <w:rPr>
          <w:rFonts w:cstheme="minorHAnsi"/>
          <w:sz w:val="16"/>
          <w:szCs w:val="16"/>
        </w:rPr>
      </w:pPr>
      <w:r w:rsidRPr="00872D36">
        <w:rPr>
          <w:rFonts w:cstheme="minorHAnsi"/>
          <w:sz w:val="16"/>
          <w:szCs w:val="16"/>
        </w:rPr>
        <w:t>Commercial General Liability insurance with limits of not less than One Million Dollars ($1,000,000) per occurrence and One Million Dollars ($1,000,000) general aggregate</w:t>
      </w:r>
    </w:p>
    <w:p w14:paraId="4AECCF26" w14:textId="77777777" w:rsidR="00555517" w:rsidRPr="00872D36" w:rsidRDefault="00555517" w:rsidP="00363975">
      <w:pPr>
        <w:pStyle w:val="ListParagraph"/>
        <w:numPr>
          <w:ilvl w:val="1"/>
          <w:numId w:val="2"/>
        </w:numPr>
        <w:ind w:left="630" w:hanging="180"/>
        <w:jc w:val="both"/>
        <w:rPr>
          <w:rFonts w:cstheme="minorHAnsi"/>
          <w:sz w:val="16"/>
          <w:szCs w:val="16"/>
        </w:rPr>
      </w:pPr>
      <w:r w:rsidRPr="00872D36">
        <w:rPr>
          <w:rFonts w:cstheme="minorHAnsi"/>
          <w:sz w:val="16"/>
          <w:szCs w:val="16"/>
        </w:rPr>
        <w:t>Business Automobile Liability insurance, including bodily injury/property damage coverage, with a combined single limit of not less than One Million Dollars ($1,000,000) per accident</w:t>
      </w:r>
    </w:p>
    <w:p w14:paraId="79D3C648" w14:textId="28ABD4F5"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Indemnification: Hauler will indemnify, defend and hold harmless Authorized Client Representative,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w:t>
      </w:r>
      <w:ins w:id="40" w:author="Allen Matkins" w:date="2021-01-26T14:49:00Z">
        <w:r w:rsidR="001A46C5">
          <w:rPr>
            <w:rFonts w:cstheme="minorHAnsi"/>
            <w:sz w:val="16"/>
            <w:szCs w:val="16"/>
          </w:rPr>
          <w:t xml:space="preserve">or otherwise </w:t>
        </w:r>
      </w:ins>
      <w:r w:rsidRPr="00872D36">
        <w:rPr>
          <w:rFonts w:cstheme="minorHAnsi"/>
          <w:sz w:val="16"/>
          <w:szCs w:val="16"/>
        </w:rPr>
        <w:t xml:space="preserve">and all liabilities, obligations, damages, </w:t>
      </w:r>
      <w:ins w:id="41" w:author="Allen Matkins" w:date="2021-01-26T14:49:00Z">
        <w:r w:rsidR="001A46C5">
          <w:rPr>
            <w:rFonts w:cstheme="minorHAnsi"/>
            <w:sz w:val="16"/>
            <w:szCs w:val="16"/>
          </w:rPr>
          <w:t xml:space="preserve">losses, </w:t>
        </w:r>
      </w:ins>
      <w:r w:rsidRPr="00872D36">
        <w:rPr>
          <w:rFonts w:cstheme="minorHAnsi"/>
          <w:sz w:val="16"/>
          <w:szCs w:val="16"/>
        </w:rPr>
        <w:t>penalties, claims, costs, charges and expenses, including, without limitation, reasonable attorneys' fees and other professional fees (if and to the extent permitted by law), which may be imposed upon, incurred by, or asserted against Client or any of the</w:t>
      </w:r>
      <w:ins w:id="42" w:author="Allen Matkins" w:date="2021-01-26T14:49:00Z">
        <w:r w:rsidR="001A46C5">
          <w:rPr>
            <w:rFonts w:cstheme="minorHAnsi"/>
            <w:sz w:val="16"/>
            <w:szCs w:val="16"/>
          </w:rPr>
          <w:t xml:space="preserve"> other Client</w:t>
        </w:r>
      </w:ins>
      <w:r w:rsidRPr="00872D36">
        <w:rPr>
          <w:rFonts w:cstheme="minorHAnsi"/>
          <w:sz w:val="16"/>
          <w:szCs w:val="16"/>
        </w:rPr>
        <w:t xml:space="preserve"> Related Parties arising, directly or indirectly, out of or in connection with the acts or omissions of Hauler or any of its agents, servants, contractors, employees, licensees or invitees.</w:t>
      </w:r>
    </w:p>
    <w:p w14:paraId="4C6AC46C"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No Waiver: One or more waivers of any covenant or condition by Client or Hauler shall not be construed as a waiver of a subsequent breach of the same covenant or condition.</w:t>
      </w:r>
    </w:p>
    <w:p w14:paraId="36FE3E46" w14:textId="5E1AF71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Electronic Access to Invoices: Access to invoices via scheduled data transfer, online portal, email delivery or any other electronic methods will be provided to Refuse Specialists.  If any form of electronic delivery or retrieval of invoices is withheld it will result in automatic termination of this </w:t>
      </w:r>
      <w:del w:id="43" w:author="Allen Matkins" w:date="2021-01-26T14:52:00Z">
        <w:r w:rsidRPr="00872D36" w:rsidDel="001A46C5">
          <w:rPr>
            <w:rFonts w:cstheme="minorHAnsi"/>
            <w:sz w:val="16"/>
            <w:szCs w:val="16"/>
          </w:rPr>
          <w:delText>a</w:delText>
        </w:r>
      </w:del>
      <w:ins w:id="44" w:author="Allen Matkins" w:date="2021-01-26T14:52:00Z">
        <w:r w:rsidR="001A46C5">
          <w:rPr>
            <w:rFonts w:cstheme="minorHAnsi"/>
            <w:sz w:val="16"/>
            <w:szCs w:val="16"/>
          </w:rPr>
          <w:t>A</w:t>
        </w:r>
      </w:ins>
      <w:r w:rsidRPr="00872D36">
        <w:rPr>
          <w:rFonts w:cstheme="minorHAnsi"/>
          <w:sz w:val="16"/>
          <w:szCs w:val="16"/>
        </w:rPr>
        <w:t>greement.</w:t>
      </w:r>
    </w:p>
    <w:p w14:paraId="52A7D181"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Damages: All Parties shall have the right to all legal and equitable remedies.</w:t>
      </w:r>
    </w:p>
    <w:p w14:paraId="0B1D260C"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14:paraId="78494836" w14:textId="645E6634"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Assignment: Upon the sale,</w:t>
      </w:r>
      <w:r w:rsidR="00C414D8">
        <w:rPr>
          <w:rFonts w:cstheme="minorHAnsi"/>
          <w:sz w:val="16"/>
          <w:szCs w:val="16"/>
        </w:rPr>
        <w:t xml:space="preserve"> </w:t>
      </w:r>
      <w:r w:rsidR="00C414D8" w:rsidRPr="00A03224">
        <w:rPr>
          <w:rFonts w:cstheme="minorHAnsi"/>
          <w:color w:val="000000" w:themeColor="text1"/>
          <w:sz w:val="16"/>
          <w:szCs w:val="16"/>
        </w:rPr>
        <w:t>closing of location</w:t>
      </w:r>
      <w:r w:rsidRPr="00A03224">
        <w:rPr>
          <w:rFonts w:cstheme="minorHAnsi"/>
          <w:color w:val="000000" w:themeColor="text1"/>
          <w:sz w:val="16"/>
          <w:szCs w:val="16"/>
        </w:rPr>
        <w:t xml:space="preserve"> </w:t>
      </w:r>
      <w:r w:rsidR="00C414D8" w:rsidRPr="00A03224">
        <w:rPr>
          <w:rFonts w:cstheme="minorHAnsi"/>
          <w:color w:val="000000" w:themeColor="text1"/>
          <w:sz w:val="16"/>
          <w:szCs w:val="16"/>
        </w:rPr>
        <w:t xml:space="preserve">or </w:t>
      </w:r>
      <w:r w:rsidRPr="00872D36">
        <w:rPr>
          <w:rFonts w:cstheme="minorHAnsi"/>
          <w:sz w:val="16"/>
          <w:szCs w:val="16"/>
        </w:rPr>
        <w:t>transfer of the location where Hauler’s services are performed, Client may, (i) terminate this Agreement upon written notice to Hauler, as it relates to such Service Locations, or (ii) assign this Agreement, as it relates to such Service Locations, to the subsequent owner or transferee of the Service Location, or business owner contained thereon.  Neither this Agreement, nor any of Hauler's obligations under this Agreement shall be assignable by Hauler without the prior written consent of Client.</w:t>
      </w:r>
    </w:p>
    <w:p w14:paraId="2E64461D"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Attorney Fees: If either party hereto commences an action against the other party arising out of or in connection with this Agreement, the prevailing party shall be entitled to have and receive from the losing party reasonable attorneys' fees and costs of suit.</w:t>
      </w:r>
    </w:p>
    <w:p w14:paraId="57E2A22C"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lastRenderedPageBreak/>
        <w:t xml:space="preserve">Severability: If any part of this Agreement is found to be invalid or unenforceable, then that part of the Agreement will not affect the validity or enforceability of the remainder of this Agreement in any way. </w:t>
      </w:r>
    </w:p>
    <w:p w14:paraId="2C745172" w14:textId="77777777" w:rsidR="00555517"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14:paraId="056545A1" w14:textId="77777777" w:rsidR="00302695" w:rsidRPr="00A72C9A" w:rsidRDefault="00302695" w:rsidP="00363975">
      <w:pPr>
        <w:pStyle w:val="ListParagraph"/>
        <w:numPr>
          <w:ilvl w:val="0"/>
          <w:numId w:val="2"/>
        </w:numPr>
        <w:tabs>
          <w:tab w:val="left" w:pos="450"/>
        </w:tabs>
        <w:ind w:left="0" w:firstLine="180"/>
        <w:jc w:val="both"/>
        <w:rPr>
          <w:rFonts w:cstheme="minorHAnsi"/>
          <w:sz w:val="16"/>
          <w:szCs w:val="16"/>
        </w:rPr>
      </w:pPr>
      <w:r w:rsidRPr="00A72C9A">
        <w:rPr>
          <w:rFonts w:cstheme="minorHAnsi"/>
          <w:sz w:val="16"/>
          <w:szCs w:val="16"/>
        </w:rPr>
        <w:t>Communication:  Hauler agrees Client may contact Hauler directly for waste and recycling related matters to ensure continuity of Services on the property.</w:t>
      </w:r>
    </w:p>
    <w:p w14:paraId="192CE258" w14:textId="77777777" w:rsidR="006A0468" w:rsidRPr="00A72C9A" w:rsidRDefault="006A0468" w:rsidP="00363975">
      <w:pPr>
        <w:pStyle w:val="ListParagraph"/>
        <w:numPr>
          <w:ilvl w:val="0"/>
          <w:numId w:val="2"/>
        </w:numPr>
        <w:tabs>
          <w:tab w:val="left" w:pos="450"/>
        </w:tabs>
        <w:ind w:left="0" w:firstLine="180"/>
        <w:jc w:val="both"/>
        <w:rPr>
          <w:rFonts w:cstheme="minorHAnsi"/>
          <w:sz w:val="16"/>
          <w:szCs w:val="16"/>
        </w:rPr>
      </w:pPr>
      <w:r w:rsidRPr="00A72C9A">
        <w:rPr>
          <w:rFonts w:cstheme="minorHAnsi"/>
          <w:sz w:val="16"/>
          <w:szCs w:val="16"/>
        </w:rPr>
        <w:t>Billing Timeframe: Any services not billed within ninety (90) days from the date of service will not be valid.</w:t>
      </w:r>
    </w:p>
    <w:p w14:paraId="259A501C" w14:textId="77777777" w:rsidR="006568DF" w:rsidRDefault="006A0468" w:rsidP="00555517">
      <w:pPr>
        <w:pStyle w:val="ListParagraph"/>
        <w:numPr>
          <w:ilvl w:val="0"/>
          <w:numId w:val="2"/>
        </w:numPr>
        <w:ind w:left="0" w:firstLine="270"/>
        <w:rPr>
          <w:ins w:id="45" w:author="Allen Matkins" w:date="2021-01-26T15:01:00Z"/>
          <w:rFonts w:cstheme="minorHAnsi"/>
          <w:sz w:val="16"/>
          <w:szCs w:val="16"/>
        </w:rPr>
      </w:pPr>
      <w:r w:rsidRPr="00872D36">
        <w:rPr>
          <w:rFonts w:cstheme="minorHAnsi"/>
          <w:noProof/>
          <w:sz w:val="16"/>
          <w:szCs w:val="16"/>
          <w:lang w:val="en-IN" w:eastAsia="en-IN"/>
        </w:rPr>
        <mc:AlternateContent>
          <mc:Choice Requires="wpg">
            <w:drawing>
              <wp:anchor distT="0" distB="0" distL="114300" distR="114300" simplePos="0" relativeHeight="251660800" behindDoc="0" locked="0" layoutInCell="1" allowOverlap="1" wp14:anchorId="7B0D8220" wp14:editId="50461171">
                <wp:simplePos x="0" y="0"/>
                <wp:positionH relativeFrom="margin">
                  <wp:posOffset>7381240</wp:posOffset>
                </wp:positionH>
                <wp:positionV relativeFrom="margin">
                  <wp:posOffset>6750050</wp:posOffset>
                </wp:positionV>
                <wp:extent cx="1912620" cy="506730"/>
                <wp:effectExtent l="0" t="0" r="11430" b="26670"/>
                <wp:wrapNone/>
                <wp:docPr id="9" name="Group 9"/>
                <wp:cNvGraphicFramePr/>
                <a:graphic xmlns:a="http://schemas.openxmlformats.org/drawingml/2006/main">
                  <a:graphicData uri="http://schemas.microsoft.com/office/word/2010/wordprocessingGroup">
                    <wpg:wgp>
                      <wpg:cNvGrpSpPr/>
                      <wpg:grpSpPr>
                        <a:xfrm>
                          <a:off x="0" y="0"/>
                          <a:ext cx="1912620" cy="506730"/>
                          <a:chOff x="0" y="0"/>
                          <a:chExt cx="1950720" cy="589280"/>
                        </a:xfrm>
                      </wpg:grpSpPr>
                      <wps:wsp>
                        <wps:cNvPr id="307" name="Text Box 307"/>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14:paraId="26016EF8" w14:textId="77777777" w:rsidR="00555517" w:rsidRDefault="00555517" w:rsidP="00555517"/>
                          </w:txbxContent>
                        </wps:txbx>
                        <wps:bodyPr rot="0" vert="horz" wrap="square" lIns="91440" tIns="45720" rIns="91440" bIns="45720" anchor="t" anchorCtr="0">
                          <a:noAutofit/>
                        </wps:bodyPr>
                      </wps:wsp>
                      <wps:wsp>
                        <wps:cNvPr id="1" name="Text Box 1"/>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14:paraId="5B6BCDD0" w14:textId="77777777" w:rsidR="00555517" w:rsidRDefault="00555517" w:rsidP="00555517"/>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5470401B" w14:textId="77777777" w:rsidR="00555517" w:rsidRDefault="00555517" w:rsidP="00555517">
                              <w:pPr>
                                <w:ind w:left="-180" w:right="-168"/>
                                <w:jc w:val="center"/>
                              </w:pPr>
                              <w:r>
                                <w:rPr>
                                  <w:sz w:val="18"/>
                                  <w:szCs w:val="18"/>
                                </w:rPr>
                                <w:t>Hauler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14:paraId="5EBD168F" w14:textId="77777777" w:rsidR="00555517" w:rsidRDefault="00555517" w:rsidP="0055551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left:0;text-align:left;margin-left:581.2pt;margin-top:531.5pt;width:150.6pt;height:39.9pt;z-index:251660800;mso-position-horizontal-relative:margin;mso-position-vertical-relative:margin;mso-width-relative:margin;mso-height-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">
                <v:shapetype id="_x0000_t202" coordsize="21600,21600" o:spt="202" path="m,l,21600r21600,l21600,xe">
                  <v:stroke joinstyle="miter"/>
                  <v:path gradientshapeok="t" o:connecttype="rect"/>
                </v:shapetype>
                <v:shape id="Text Box 307" o:spid="_x0000_s1027" type="#_x0000_t202" style="position:absolute;top:2476;width:8267;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14:paraId="26016EF8" w14:textId="77777777" w:rsidR="00555517" w:rsidRDefault="00555517" w:rsidP="00555517"/>
                    </w:txbxContent>
                  </v:textbox>
                </v:shape>
                <v:shape id="Text Box 1" o:spid="_x0000_s1028" type="#_x0000_t202" style="position:absolute;left:11239;top:2476;width:826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14:paraId="5B6BCDD0" w14:textId="77777777" w:rsidR="00555517" w:rsidRDefault="00555517" w:rsidP="00555517"/>
                    </w:txbxContent>
                  </v:textbox>
                </v:shape>
                <v:shape id="Text Box 2" o:spid="_x0000_s1029"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5470401B" w14:textId="77777777" w:rsidR="00555517" w:rsidRDefault="00555517" w:rsidP="00555517">
                        <w:pPr>
                          <w:ind w:left="-180" w:right="-168"/>
                          <w:jc w:val="center"/>
                        </w:pPr>
                        <w:r>
                          <w:rPr>
                            <w:sz w:val="18"/>
                            <w:szCs w:val="18"/>
                          </w:rPr>
                          <w:t>Hauler Initials</w:t>
                        </w:r>
                      </w:p>
                    </w:txbxContent>
                  </v:textbox>
                </v:shape>
                <v:shape id="Text Box 3" o:spid="_x0000_s1030" type="#_x0000_t202" style="position:absolute;left:11239;width:8268;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14:paraId="5EBD168F" w14:textId="77777777" w:rsidR="00555517" w:rsidRDefault="00555517" w:rsidP="00555517">
                        <w:pPr>
                          <w:ind w:left="-180" w:right="-168"/>
                          <w:jc w:val="center"/>
                        </w:pPr>
                        <w:r>
                          <w:rPr>
                            <w:sz w:val="18"/>
                            <w:szCs w:val="18"/>
                          </w:rPr>
                          <w:t>Client Initials</w:t>
                        </w:r>
                      </w:p>
                    </w:txbxContent>
                  </v:textbox>
                </v:shape>
                <w10:wrap anchorx="margin" anchory="margin"/>
              </v:group>
            </w:pict>
          </mc:Fallback>
        </mc:AlternateContent>
      </w:r>
      <w:r w:rsidR="00555517" w:rsidRPr="00872D36">
        <w:rPr>
          <w:rFonts w:cstheme="minorHAnsi"/>
          <w:sz w:val="16"/>
          <w:szCs w:val="16"/>
        </w:rPr>
        <w:t>Entire Agreement: This Agreement is the entire agreement between the parties with respect to the subject matter hereof and may not be amended or modified except in a written document signed by Hauler and the Client.</w:t>
      </w:r>
    </w:p>
    <w:p w14:paraId="69F40DED" w14:textId="0D389022" w:rsidR="00555517" w:rsidRPr="00872D36" w:rsidRDefault="006568DF" w:rsidP="00555517">
      <w:pPr>
        <w:pStyle w:val="ListParagraph"/>
        <w:numPr>
          <w:ilvl w:val="0"/>
          <w:numId w:val="2"/>
        </w:numPr>
        <w:ind w:left="0" w:firstLine="270"/>
        <w:rPr>
          <w:rFonts w:cstheme="minorHAnsi"/>
          <w:sz w:val="16"/>
          <w:szCs w:val="16"/>
        </w:rPr>
      </w:pPr>
      <w:ins w:id="46" w:author="Allen Matkins" w:date="2021-01-26T15:01:00Z">
        <w:r>
          <w:rPr>
            <w:sz w:val="16"/>
            <w:szCs w:val="16"/>
          </w:rPr>
          <w:t>Hauler</w:t>
        </w:r>
        <w:r w:rsidRPr="00244589">
          <w:rPr>
            <w:sz w:val="16"/>
            <w:szCs w:val="16"/>
          </w:rPr>
          <w:t xml:space="preserve"> agrees that its recourse against </w:t>
        </w:r>
        <w:r>
          <w:rPr>
            <w:sz w:val="16"/>
            <w:szCs w:val="16"/>
          </w:rPr>
          <w:t>Client</w:t>
        </w:r>
        <w:r w:rsidRPr="00244589">
          <w:rPr>
            <w:sz w:val="16"/>
            <w:szCs w:val="16"/>
          </w:rPr>
          <w:t xml:space="preserve"> under this Agreement shall be strictly limited to </w:t>
        </w:r>
        <w:r>
          <w:rPr>
            <w:sz w:val="16"/>
            <w:szCs w:val="16"/>
          </w:rPr>
          <w:t>Client</w:t>
        </w:r>
        <w:r w:rsidRPr="00244589">
          <w:rPr>
            <w:sz w:val="16"/>
            <w:szCs w:val="16"/>
          </w:rPr>
          <w:t xml:space="preserve">'s interest in the real property which </w:t>
        </w:r>
        <w:r>
          <w:rPr>
            <w:sz w:val="16"/>
            <w:szCs w:val="16"/>
          </w:rPr>
          <w:t>Hauler</w:t>
        </w:r>
        <w:r w:rsidRPr="00244589">
          <w:rPr>
            <w:sz w:val="16"/>
            <w:szCs w:val="16"/>
          </w:rPr>
          <w:t xml:space="preserve"> is servicing under this Agreement, and that </w:t>
        </w:r>
      </w:ins>
      <w:ins w:id="47" w:author="Allen Matkins" w:date="2021-01-26T15:02:00Z">
        <w:r>
          <w:rPr>
            <w:sz w:val="16"/>
            <w:szCs w:val="16"/>
          </w:rPr>
          <w:t>Hauler</w:t>
        </w:r>
        <w:r w:rsidRPr="00244589">
          <w:rPr>
            <w:sz w:val="16"/>
            <w:szCs w:val="16"/>
          </w:rPr>
          <w:t xml:space="preserve"> </w:t>
        </w:r>
      </w:ins>
      <w:ins w:id="48" w:author="Allen Matkins" w:date="2021-01-26T15:01:00Z">
        <w:r w:rsidRPr="00244589">
          <w:rPr>
            <w:sz w:val="16"/>
            <w:szCs w:val="16"/>
          </w:rPr>
          <w:t xml:space="preserve">shall have no recourse to any other assets of </w:t>
        </w:r>
      </w:ins>
      <w:ins w:id="49" w:author="Allen Matkins" w:date="2021-01-26T15:02:00Z">
        <w:r>
          <w:rPr>
            <w:sz w:val="16"/>
            <w:szCs w:val="16"/>
          </w:rPr>
          <w:t>Client</w:t>
        </w:r>
      </w:ins>
      <w:ins w:id="50" w:author="Allen Matkins" w:date="2021-01-26T15:01:00Z">
        <w:r w:rsidRPr="00244589">
          <w:rPr>
            <w:sz w:val="16"/>
            <w:szCs w:val="16"/>
          </w:rPr>
          <w:t xml:space="preserve"> whatsoever, or to any assets of any partner, director, officer, employee or other representative of </w:t>
        </w:r>
      </w:ins>
      <w:ins w:id="51" w:author="Allen Matkins" w:date="2021-01-26T15:02:00Z">
        <w:r>
          <w:rPr>
            <w:sz w:val="16"/>
            <w:szCs w:val="16"/>
          </w:rPr>
          <w:t>Client</w:t>
        </w:r>
      </w:ins>
      <w:ins w:id="52" w:author="Allen Matkins" w:date="2021-01-26T15:01:00Z">
        <w:r w:rsidRPr="00244589">
          <w:rPr>
            <w:sz w:val="16"/>
            <w:szCs w:val="16"/>
          </w:rPr>
          <w:t xml:space="preserve"> for the satisfaction of any of </w:t>
        </w:r>
      </w:ins>
      <w:ins w:id="53" w:author="Allen Matkins" w:date="2021-01-26T15:02:00Z">
        <w:r>
          <w:rPr>
            <w:sz w:val="16"/>
            <w:szCs w:val="16"/>
          </w:rPr>
          <w:t>Client’s</w:t>
        </w:r>
      </w:ins>
      <w:ins w:id="54" w:author="Allen Matkins" w:date="2021-01-26T15:01:00Z">
        <w:r w:rsidRPr="00244589">
          <w:rPr>
            <w:sz w:val="16"/>
            <w:szCs w:val="16"/>
          </w:rPr>
          <w:t xml:space="preserve"> obligations hereunder.</w:t>
        </w:r>
      </w:ins>
      <w:r w:rsidR="00555517" w:rsidRPr="00872D36">
        <w:rPr>
          <w:rFonts w:cstheme="minorHAnsi"/>
          <w:sz w:val="16"/>
          <w:szCs w:val="16"/>
        </w:rPr>
        <w:t xml:space="preserve">  </w:t>
      </w:r>
    </w:p>
    <w:p w14:paraId="52C733A2" w14:textId="77777777" w:rsidR="00555517" w:rsidRPr="00872D36" w:rsidRDefault="00555517" w:rsidP="00555517">
      <w:pPr>
        <w:rPr>
          <w:rFonts w:cstheme="minorHAnsi"/>
          <w:sz w:val="16"/>
          <w:szCs w:val="16"/>
        </w:rPr>
      </w:pPr>
    </w:p>
    <w:p w14:paraId="3F14B554" w14:textId="77777777" w:rsidR="00555517" w:rsidRPr="00872D36" w:rsidRDefault="00555517" w:rsidP="00555517">
      <w:pPr>
        <w:rPr>
          <w:rFonts w:cstheme="minorHAnsi"/>
          <w:sz w:val="16"/>
          <w:szCs w:val="16"/>
        </w:rPr>
        <w:sectPr w:rsidR="00555517" w:rsidRPr="00872D36" w:rsidSect="000208AA">
          <w:pgSz w:w="15840" w:h="12240" w:orient="landscape"/>
          <w:pgMar w:top="540" w:right="576" w:bottom="450" w:left="576" w:header="720" w:footer="720" w:gutter="0"/>
          <w:cols w:num="2" w:space="360"/>
          <w:docGrid w:linePitch="360"/>
        </w:sectPr>
      </w:pPr>
    </w:p>
    <w:p w14:paraId="187D2B70" w14:textId="77777777" w:rsidR="00555517" w:rsidRPr="00872D36" w:rsidRDefault="00555517" w:rsidP="0038463F">
      <w:pPr>
        <w:spacing w:after="120" w:line="240" w:lineRule="auto"/>
        <w:rPr>
          <w:rFonts w:cstheme="minorHAnsi"/>
          <w:b/>
          <w:i/>
          <w:sz w:val="32"/>
          <w:szCs w:val="32"/>
        </w:rPr>
      </w:pPr>
    </w:p>
    <w:p w14:paraId="14F82BF3" w14:textId="77777777" w:rsidR="00C9763B" w:rsidRPr="00872D36" w:rsidRDefault="00C9763B" w:rsidP="00C9763B">
      <w:pPr>
        <w:rPr>
          <w:rFonts w:cstheme="minorHAnsi"/>
          <w:b/>
          <w:i/>
          <w:sz w:val="32"/>
          <w:szCs w:val="32"/>
        </w:rPr>
      </w:pPr>
      <w:r w:rsidRPr="00872D36">
        <w:rPr>
          <w:rFonts w:cstheme="minorHAnsi"/>
          <w:b/>
          <w:i/>
          <w:sz w:val="32"/>
          <w:szCs w:val="32"/>
        </w:rPr>
        <w:t>Scope of Work:</w:t>
      </w:r>
    </w:p>
    <w:p w14:paraId="0FBACEF7" w14:textId="77777777" w:rsidR="00C9763B" w:rsidRPr="00302695" w:rsidRDefault="00C9763B" w:rsidP="00C9763B">
      <w:pPr>
        <w:pStyle w:val="ListParagraph"/>
        <w:numPr>
          <w:ilvl w:val="0"/>
          <w:numId w:val="3"/>
        </w:numPr>
        <w:ind w:left="360"/>
        <w:rPr>
          <w:rFonts w:cstheme="minorHAnsi"/>
          <w:sz w:val="16"/>
          <w:szCs w:val="16"/>
        </w:rPr>
      </w:pPr>
      <w:r w:rsidRPr="00302695">
        <w:rPr>
          <w:rFonts w:cstheme="minorHAnsi"/>
          <w:sz w:val="16"/>
          <w:szCs w:val="16"/>
        </w:rPr>
        <w:t>Waste Removal Scope of Work:</w:t>
      </w:r>
    </w:p>
    <w:p w14:paraId="0CA28A5D" w14:textId="2E0341B5" w:rsidR="00C9763B" w:rsidRPr="00302695" w:rsidRDefault="00446658" w:rsidP="00302695">
      <w:pPr>
        <w:pStyle w:val="ListParagraph"/>
        <w:numPr>
          <w:ilvl w:val="1"/>
          <w:numId w:val="3"/>
        </w:numPr>
        <w:tabs>
          <w:tab w:val="left" w:pos="990"/>
        </w:tabs>
        <w:ind w:left="360" w:firstLine="450"/>
        <w:rPr>
          <w:rFonts w:cstheme="minorHAnsi"/>
          <w:sz w:val="16"/>
          <w:szCs w:val="16"/>
        </w:rPr>
      </w:pPr>
      <w:r w:rsidRPr="00302695">
        <w:rPr>
          <w:rFonts w:cstheme="minorHAnsi"/>
          <w:sz w:val="16"/>
          <w:szCs w:val="16"/>
        </w:rPr>
        <w:t>Hauler</w:t>
      </w:r>
      <w:r w:rsidR="00C9763B" w:rsidRPr="00302695">
        <w:rPr>
          <w:rFonts w:cstheme="minorHAnsi"/>
          <w:sz w:val="16"/>
          <w:szCs w:val="16"/>
        </w:rPr>
        <w:t xml:space="preserve"> shall, pursuant to the terms of </w:t>
      </w:r>
      <w:r w:rsidR="004C3117" w:rsidRPr="00302695">
        <w:rPr>
          <w:rFonts w:cstheme="minorHAnsi"/>
          <w:sz w:val="16"/>
          <w:szCs w:val="16"/>
        </w:rPr>
        <w:t>this</w:t>
      </w:r>
      <w:r w:rsidR="00C9763B" w:rsidRPr="00302695">
        <w:rPr>
          <w:rFonts w:cstheme="minorHAnsi"/>
          <w:sz w:val="16"/>
          <w:szCs w:val="16"/>
        </w:rPr>
        <w:t xml:space="preserve"> Agreement and this </w:t>
      </w:r>
      <w:r w:rsidR="004C3117" w:rsidRPr="00302695">
        <w:rPr>
          <w:rFonts w:cstheme="minorHAnsi"/>
          <w:sz w:val="16"/>
          <w:szCs w:val="16"/>
        </w:rPr>
        <w:t>Scope of Work</w:t>
      </w:r>
      <w:r w:rsidR="00C9763B" w:rsidRPr="00302695">
        <w:rPr>
          <w:rFonts w:cstheme="minorHAnsi"/>
          <w:sz w:val="16"/>
          <w:szCs w:val="16"/>
        </w:rPr>
        <w:t xml:space="preserve">, collect, transport, dispose of and, at </w:t>
      </w:r>
      <w:r w:rsidRPr="00302695">
        <w:rPr>
          <w:rFonts w:cstheme="minorHAnsi"/>
          <w:sz w:val="16"/>
          <w:szCs w:val="16"/>
        </w:rPr>
        <w:t>Hauler</w:t>
      </w:r>
      <w:r w:rsidR="00C9763B" w:rsidRPr="00302695">
        <w:rPr>
          <w:rFonts w:cstheme="minorHAnsi"/>
          <w:sz w:val="16"/>
          <w:szCs w:val="16"/>
        </w:rPr>
        <w:t xml:space="preserve">'s option, recycle, Waste Material (as defined below), at each </w:t>
      </w:r>
      <w:r w:rsidR="00B07A52" w:rsidRPr="00302695">
        <w:rPr>
          <w:rFonts w:cstheme="minorHAnsi"/>
          <w:sz w:val="16"/>
          <w:szCs w:val="16"/>
        </w:rPr>
        <w:t>Service Location</w:t>
      </w:r>
      <w:r w:rsidR="00C9763B" w:rsidRPr="00302695">
        <w:rPr>
          <w:rFonts w:cstheme="minorHAnsi"/>
          <w:sz w:val="16"/>
          <w:szCs w:val="16"/>
        </w:rPr>
        <w:t xml:space="preserve">.  The Waste Material to be collected, transported, disposed of or recycled pursuant to this Agreement is all solid waste (including recyclable materials) generated by each </w:t>
      </w:r>
      <w:r w:rsidR="00B07A52" w:rsidRPr="00302695">
        <w:rPr>
          <w:rFonts w:cstheme="minorHAnsi"/>
          <w:sz w:val="16"/>
          <w:szCs w:val="16"/>
        </w:rPr>
        <w:t>Service Locations</w:t>
      </w:r>
      <w:r w:rsidR="00C9763B" w:rsidRPr="00302695">
        <w:rPr>
          <w:rFonts w:cstheme="minorHAnsi"/>
          <w:sz w:val="16"/>
          <w:szCs w:val="16"/>
        </w:rPr>
        <w:t xml:space="preserve"> at which </w:t>
      </w:r>
      <w:r w:rsidRPr="00302695">
        <w:rPr>
          <w:rFonts w:cstheme="minorHAnsi"/>
          <w:sz w:val="16"/>
          <w:szCs w:val="16"/>
        </w:rPr>
        <w:t>Hauler</w:t>
      </w:r>
      <w:r w:rsidR="00C9763B" w:rsidRPr="00302695">
        <w:rPr>
          <w:rFonts w:cstheme="minorHAnsi"/>
          <w:sz w:val="16"/>
          <w:szCs w:val="16"/>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302695">
        <w:rPr>
          <w:rFonts w:cstheme="minorHAnsi"/>
          <w:sz w:val="16"/>
          <w:szCs w:val="16"/>
        </w:rPr>
        <w:t>Hauler</w:t>
      </w:r>
      <w:r w:rsidR="00C9763B" w:rsidRPr="00302695">
        <w:rPr>
          <w:rFonts w:cstheme="minorHAnsi"/>
          <w:sz w:val="16"/>
          <w:szCs w:val="16"/>
        </w:rPr>
        <w:t xml:space="preserve"> will provide all necessary approvals, permits, material, Equipment (defined below) and labor to properly perform the Services described in the Agreement and this Schedule 1.  If so required</w:t>
      </w:r>
      <w:ins w:id="55" w:author="Allen Matkins" w:date="2021-01-26T15:03:00Z">
        <w:r w:rsidR="006568DF">
          <w:rPr>
            <w:rFonts w:cstheme="minorHAnsi"/>
            <w:sz w:val="16"/>
            <w:szCs w:val="16"/>
          </w:rPr>
          <w:t xml:space="preserve"> by law</w:t>
        </w:r>
      </w:ins>
      <w:r w:rsidR="00C9763B" w:rsidRPr="00302695">
        <w:rPr>
          <w:rFonts w:cstheme="minorHAnsi"/>
          <w:sz w:val="16"/>
          <w:szCs w:val="16"/>
        </w:rPr>
        <w:t xml:space="preserve">, </w:t>
      </w:r>
      <w:r w:rsidRPr="00302695">
        <w:rPr>
          <w:rFonts w:cstheme="minorHAnsi"/>
          <w:sz w:val="16"/>
          <w:szCs w:val="16"/>
        </w:rPr>
        <w:t>Hauler</w:t>
      </w:r>
      <w:r w:rsidR="00C9763B" w:rsidRPr="00302695">
        <w:rPr>
          <w:rFonts w:cstheme="minorHAnsi"/>
          <w:sz w:val="16"/>
          <w:szCs w:val="16"/>
        </w:rPr>
        <w:t xml:space="preserve"> shall provide a valid license to perform Services in any municipality where Services are contracted.</w:t>
      </w:r>
      <w:r w:rsidR="00C36E78" w:rsidRPr="00302695">
        <w:rPr>
          <w:rFonts w:cstheme="minorHAnsi"/>
          <w:sz w:val="16"/>
          <w:szCs w:val="16"/>
        </w:rPr>
        <w:t xml:space="preserve">  Recycling - In the event Hauler has expressly agreed to remove and transport Recyclable Materials (material that Hauler determines can be recycled typically including, without limitation, aluminum cans (UBC – Used Beverage Containers), cardboard (free of wax), ferrous metal cans, mixed office paper, newspaper and plastics containers) to a material recovery facility, recycling center or similar facility. Customer agrees that Hauler in its </w:t>
      </w:r>
      <w:del w:id="56" w:author="Allen Matkins" w:date="2021-01-26T15:04:00Z">
        <w:r w:rsidR="00C36E78" w:rsidRPr="00302695" w:rsidDel="006568DF">
          <w:rPr>
            <w:rFonts w:cstheme="minorHAnsi"/>
            <w:sz w:val="16"/>
            <w:szCs w:val="16"/>
          </w:rPr>
          <w:delText xml:space="preserve">sole </w:delText>
        </w:r>
      </w:del>
      <w:ins w:id="57" w:author="Allen Matkins" w:date="2021-01-26T15:04:00Z">
        <w:r w:rsidR="006568DF">
          <w:rPr>
            <w:rFonts w:cstheme="minorHAnsi"/>
            <w:sz w:val="16"/>
            <w:szCs w:val="16"/>
          </w:rPr>
          <w:t>reasonable</w:t>
        </w:r>
        <w:r w:rsidR="006568DF" w:rsidRPr="00302695">
          <w:rPr>
            <w:rFonts w:cstheme="minorHAnsi"/>
            <w:sz w:val="16"/>
            <w:szCs w:val="16"/>
          </w:rPr>
          <w:t xml:space="preserve"> </w:t>
        </w:r>
      </w:ins>
      <w:r w:rsidR="00C36E78" w:rsidRPr="00302695">
        <w:rPr>
          <w:rFonts w:cstheme="minorHAnsi"/>
          <w:sz w:val="16"/>
          <w:szCs w:val="16"/>
        </w:rPr>
        <w:t>discretion may determine any single load is contaminated and may refuse to collect it or may charge Customer for any additional costs, including (but not limited to) sorting, processing, transportation and disposal costs. Customer shall comply with all Applicable Laws regarding the separation of solid waste from Recyclable Materials and use of reasonable efforts to not place items in the container that may result in the decrease in the value of Recyclable Materials or make the Recyclable Materials unsuitable for recycling.</w:t>
      </w:r>
    </w:p>
    <w:p w14:paraId="52A2C0D7" w14:textId="77777777" w:rsidR="00C9763B" w:rsidRPr="00872D36" w:rsidRDefault="00C9763B" w:rsidP="00C9763B">
      <w:pPr>
        <w:pStyle w:val="ListParagraph"/>
        <w:numPr>
          <w:ilvl w:val="0"/>
          <w:numId w:val="3"/>
        </w:numPr>
        <w:ind w:left="360"/>
        <w:rPr>
          <w:rFonts w:cstheme="minorHAnsi"/>
          <w:sz w:val="16"/>
          <w:szCs w:val="16"/>
        </w:rPr>
      </w:pPr>
      <w:r w:rsidRPr="00872D36">
        <w:rPr>
          <w:rFonts w:cstheme="minorHAnsi"/>
          <w:sz w:val="16"/>
          <w:szCs w:val="16"/>
        </w:rPr>
        <w:t>Description of Services:</w:t>
      </w:r>
    </w:p>
    <w:p w14:paraId="48CCD4A4"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All Waste Material collection at each </w:t>
      </w:r>
      <w:r w:rsidR="00B07A52" w:rsidRPr="00872D36">
        <w:rPr>
          <w:rFonts w:cstheme="minorHAnsi"/>
          <w:sz w:val="16"/>
          <w:szCs w:val="16"/>
        </w:rPr>
        <w:t>Service Location</w:t>
      </w:r>
      <w:r w:rsidRPr="00872D36">
        <w:rPr>
          <w:rFonts w:cstheme="minorHAnsi"/>
          <w:sz w:val="16"/>
          <w:szCs w:val="16"/>
        </w:rPr>
        <w:t xml:space="preserve"> shall be performed between 7 a.m. and 6 p.m.  </w:t>
      </w:r>
      <w:r w:rsidR="00446658" w:rsidRPr="00872D36">
        <w:rPr>
          <w:rFonts w:cstheme="minorHAnsi"/>
          <w:sz w:val="16"/>
          <w:szCs w:val="16"/>
        </w:rPr>
        <w:t>Hauler</w:t>
      </w:r>
      <w:r w:rsidRPr="00872D36">
        <w:rPr>
          <w:rFonts w:cstheme="minorHAnsi"/>
          <w:sz w:val="16"/>
          <w:szCs w:val="16"/>
        </w:rPr>
        <w:t xml:space="preserve"> may deviate from this sc</w:t>
      </w:r>
      <w:r w:rsidR="00B07A52" w:rsidRPr="00872D36">
        <w:rPr>
          <w:rFonts w:cstheme="minorHAnsi"/>
          <w:sz w:val="16"/>
          <w:szCs w:val="16"/>
        </w:rPr>
        <w:t>hedule only by permission person authorized by the Client (“Authorized Representative”)</w:t>
      </w:r>
      <w:r w:rsidRPr="00872D36">
        <w:rPr>
          <w:rFonts w:cstheme="minorHAnsi"/>
          <w:sz w:val="16"/>
          <w:szCs w:val="16"/>
        </w:rPr>
        <w:t xml:space="preserve">.  These deviations shall be requested in writing and if approved, signed </w:t>
      </w:r>
      <w:r w:rsidR="00D94EEC" w:rsidRPr="00872D36">
        <w:rPr>
          <w:rFonts w:cstheme="minorHAnsi"/>
          <w:sz w:val="16"/>
          <w:szCs w:val="16"/>
        </w:rPr>
        <w:t xml:space="preserve">and dated </w:t>
      </w:r>
      <w:r w:rsidRPr="00872D36">
        <w:rPr>
          <w:rFonts w:cstheme="minorHAnsi"/>
          <w:sz w:val="16"/>
          <w:szCs w:val="16"/>
        </w:rPr>
        <w:t xml:space="preserve">by the </w:t>
      </w:r>
      <w:r w:rsidR="00B07A52" w:rsidRPr="00872D36">
        <w:rPr>
          <w:rFonts w:cstheme="minorHAnsi"/>
          <w:sz w:val="16"/>
          <w:szCs w:val="16"/>
        </w:rPr>
        <w:t>Authorized Representative</w:t>
      </w:r>
      <w:r w:rsidRPr="00872D36">
        <w:rPr>
          <w:rFonts w:cstheme="minorHAnsi"/>
          <w:sz w:val="16"/>
          <w:szCs w:val="16"/>
        </w:rPr>
        <w:t>.</w:t>
      </w:r>
    </w:p>
    <w:p w14:paraId="75067DED" w14:textId="77777777"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keep all Equipment in good repair.  For any containers that are replaced, replacements shall be new, or newly </w:t>
      </w:r>
      <w:r w:rsidR="00D94EEC" w:rsidRPr="00872D36">
        <w:rPr>
          <w:rFonts w:cstheme="minorHAnsi"/>
          <w:sz w:val="16"/>
          <w:szCs w:val="16"/>
        </w:rPr>
        <w:t xml:space="preserve">refurbished </w:t>
      </w:r>
      <w:r w:rsidR="00C9763B" w:rsidRPr="00872D36">
        <w:rPr>
          <w:rFonts w:cstheme="minorHAnsi"/>
          <w:sz w:val="16"/>
          <w:szCs w:val="16"/>
        </w:rPr>
        <w:t xml:space="preserve">with "ease of use" access through container doors and/or lids.  Each new container shall also include </w:t>
      </w:r>
      <w:r w:rsidRPr="00872D36">
        <w:rPr>
          <w:rFonts w:cstheme="minorHAnsi"/>
          <w:sz w:val="16"/>
          <w:szCs w:val="16"/>
        </w:rPr>
        <w:t>Hauler</w:t>
      </w:r>
      <w:r w:rsidR="00C9763B" w:rsidRPr="00872D36">
        <w:rPr>
          <w:rFonts w:cstheme="minorHAnsi"/>
          <w:sz w:val="16"/>
          <w:szCs w:val="16"/>
        </w:rPr>
        <w:t>'s logo and business phone number.</w:t>
      </w:r>
      <w:r w:rsidR="004C3117" w:rsidRPr="00872D36">
        <w:rPr>
          <w:rFonts w:cstheme="minorHAnsi"/>
          <w:sz w:val="16"/>
          <w:szCs w:val="16"/>
        </w:rPr>
        <w:t xml:space="preserve"> </w:t>
      </w:r>
    </w:p>
    <w:p w14:paraId="1519F1F3" w14:textId="0D522E29"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's employees shall be fully clothed in a professional manner.  Such employees shall not play </w:t>
      </w:r>
      <w:r w:rsidR="00855B6B" w:rsidRPr="00872D36">
        <w:rPr>
          <w:rFonts w:cstheme="minorHAnsi"/>
          <w:sz w:val="16"/>
          <w:szCs w:val="16"/>
        </w:rPr>
        <w:t>loud music</w:t>
      </w:r>
      <w:r w:rsidR="00C9763B" w:rsidRPr="00872D36">
        <w:rPr>
          <w:rFonts w:cstheme="minorHAnsi"/>
          <w:sz w:val="16"/>
          <w:szCs w:val="16"/>
        </w:rPr>
        <w:t xml:space="preserve">, etc. that are disturbing to </w:t>
      </w:r>
      <w:del w:id="58" w:author="Allen Matkins" w:date="2021-01-26T15:05:00Z">
        <w:r w:rsidR="00C9763B" w:rsidRPr="00872D36" w:rsidDel="0020532B">
          <w:rPr>
            <w:rFonts w:cstheme="minorHAnsi"/>
            <w:sz w:val="16"/>
            <w:szCs w:val="16"/>
          </w:rPr>
          <w:delText xml:space="preserve">residents </w:delText>
        </w:r>
      </w:del>
      <w:ins w:id="59" w:author="Allen Matkins" w:date="2021-01-26T15:05:00Z">
        <w:r w:rsidR="0020532B">
          <w:rPr>
            <w:rFonts w:cstheme="minorHAnsi"/>
            <w:sz w:val="16"/>
            <w:szCs w:val="16"/>
          </w:rPr>
          <w:t>tenants</w:t>
        </w:r>
        <w:r w:rsidR="0020532B" w:rsidRPr="00872D36">
          <w:rPr>
            <w:rFonts w:cstheme="minorHAnsi"/>
            <w:sz w:val="16"/>
            <w:szCs w:val="16"/>
          </w:rPr>
          <w:t xml:space="preserve"> </w:t>
        </w:r>
      </w:ins>
      <w:r w:rsidR="00C9763B" w:rsidRPr="00872D36">
        <w:rPr>
          <w:rFonts w:cstheme="minorHAnsi"/>
          <w:sz w:val="16"/>
          <w:szCs w:val="16"/>
        </w:rPr>
        <w:t>and shall use only approved restroom facilities. Such employees shall not consume alcoholic beverages or engage in illegal drug use before or during the business day.</w:t>
      </w:r>
    </w:p>
    <w:p w14:paraId="1F63ACB4"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Consent or approval required by any party hereto, as set forth in the Agreement or this Schedule I shall not be unreasonably withheld or delayed.</w:t>
      </w:r>
    </w:p>
    <w:p w14:paraId="4DE53C6C"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Equipment: </w:t>
      </w:r>
    </w:p>
    <w:p w14:paraId="6E4BDC90" w14:textId="77777777"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"Equipment" is defined as the containers used to collect, transport, dispose of, and recycle collected Waste Material.  </w:t>
      </w:r>
    </w:p>
    <w:p w14:paraId="6F597EA4" w14:textId="77777777"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lastRenderedPageBreak/>
        <w:t xml:space="preserve">Unless otherwise set forth herein, all Equipment furnished by </w:t>
      </w:r>
      <w:r w:rsidR="00446658" w:rsidRPr="00872D36">
        <w:rPr>
          <w:rFonts w:cstheme="minorHAnsi"/>
          <w:sz w:val="16"/>
          <w:szCs w:val="16"/>
        </w:rPr>
        <w:t>Hauler</w:t>
      </w:r>
      <w:r w:rsidRPr="00872D36">
        <w:rPr>
          <w:rFonts w:cstheme="minorHAnsi"/>
          <w:sz w:val="16"/>
          <w:szCs w:val="16"/>
        </w:rPr>
        <w:t xml:space="preserve"> shall remain the property of </w:t>
      </w:r>
      <w:r w:rsidR="00446658" w:rsidRPr="00872D36">
        <w:rPr>
          <w:rFonts w:cstheme="minorHAnsi"/>
          <w:sz w:val="16"/>
          <w:szCs w:val="16"/>
        </w:rPr>
        <w:t>Hauler</w:t>
      </w:r>
      <w:r w:rsidRPr="00872D36">
        <w:rPr>
          <w:rFonts w:cstheme="minorHAnsi"/>
          <w:sz w:val="16"/>
          <w:szCs w:val="16"/>
        </w:rPr>
        <w:t xml:space="preserve">.  Client shall not modify the Equipment or use it for any purpose other than the purposes set forth herein. </w:t>
      </w:r>
    </w:p>
    <w:p w14:paraId="575C3D02" w14:textId="77777777" w:rsidR="00C9763B" w:rsidRPr="00872D36" w:rsidRDefault="00C9763B" w:rsidP="000F60DA">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872D36">
        <w:rPr>
          <w:rFonts w:cstheme="minorHAnsi"/>
          <w:sz w:val="16"/>
          <w:szCs w:val="16"/>
        </w:rPr>
        <w:t>Hauler</w:t>
      </w:r>
      <w:r w:rsidRPr="00872D36">
        <w:rPr>
          <w:rFonts w:cstheme="minorHAnsi"/>
          <w:sz w:val="16"/>
          <w:szCs w:val="16"/>
        </w:rPr>
        <w:t xml:space="preserve"> for any damage to Equipment caused directly by Client or its agents or employees.  </w:t>
      </w:r>
      <w:r w:rsidR="004C3117" w:rsidRPr="00872D36">
        <w:rPr>
          <w:rFonts w:cstheme="minorHAnsi"/>
          <w:sz w:val="16"/>
          <w:szCs w:val="16"/>
        </w:rPr>
        <w:t>Client</w:t>
      </w:r>
      <w:r w:rsidRPr="00872D36">
        <w:rPr>
          <w:rFonts w:cstheme="minorHAnsi"/>
          <w:sz w:val="16"/>
          <w:szCs w:val="16"/>
        </w:rPr>
        <w:t xml:space="preserve"> is not responsible for payment of any containers that may be set on fire, damaged or destroyed by unrelated parties.  </w:t>
      </w:r>
    </w:p>
    <w:p w14:paraId="089D5111" w14:textId="77777777"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will not be responsible to Client for damages to parking lots and other driving surfaces (with the exception of curbs and sidewalks) resulting from the weight of </w:t>
      </w:r>
      <w:r w:rsidRPr="00872D36">
        <w:rPr>
          <w:rFonts w:cstheme="minorHAnsi"/>
          <w:sz w:val="16"/>
          <w:szCs w:val="16"/>
        </w:rPr>
        <w:t>Hauler</w:t>
      </w:r>
      <w:r w:rsidR="00C9763B" w:rsidRPr="00872D36">
        <w:rPr>
          <w:rFonts w:cstheme="minorHAnsi"/>
          <w:sz w:val="16"/>
          <w:szCs w:val="16"/>
        </w:rPr>
        <w:t>'s vehicles or the Equipment.</w:t>
      </w:r>
    </w:p>
    <w:p w14:paraId="163BBCC4"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All containers that are damaged or deteriorating must be changed out within five (5) days.</w:t>
      </w:r>
      <w:r w:rsidR="004C3117" w:rsidRPr="00872D36">
        <w:rPr>
          <w:rFonts w:cstheme="minorHAnsi"/>
          <w:sz w:val="16"/>
          <w:szCs w:val="16"/>
        </w:rPr>
        <w:t xml:space="preserve">  Any container must be replaced at the Hauler’s expense in the event the container was not damaged or destroyed at the fault of the Client.</w:t>
      </w:r>
    </w:p>
    <w:p w14:paraId="0CC5588A" w14:textId="77777777" w:rsidR="00C9763B" w:rsidRPr="00872D36" w:rsidRDefault="00B07A52"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Service Location</w:t>
      </w:r>
      <w:r w:rsidR="00C9763B" w:rsidRPr="00872D36">
        <w:rPr>
          <w:rFonts w:cstheme="minorHAnsi"/>
          <w:sz w:val="16"/>
          <w:szCs w:val="16"/>
        </w:rPr>
        <w:t xml:space="preserve"> containers must be placed inside corral at all times (if applicable).</w:t>
      </w:r>
    </w:p>
    <w:p w14:paraId="09E2557E"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Steam cleaning of containers is done once a year at no cost</w:t>
      </w:r>
      <w:r w:rsidR="0038463F" w:rsidRPr="00872D36">
        <w:rPr>
          <w:rFonts w:cstheme="minorHAnsi"/>
          <w:sz w:val="16"/>
          <w:szCs w:val="16"/>
        </w:rPr>
        <w:t xml:space="preserve"> to the Client</w:t>
      </w:r>
      <w:r w:rsidRPr="00872D36">
        <w:rPr>
          <w:rFonts w:cstheme="minorHAnsi"/>
          <w:sz w:val="16"/>
          <w:szCs w:val="16"/>
        </w:rPr>
        <w:t>.  Additional requests for steam cleaning are done at a cost of $25.00 per container</w:t>
      </w:r>
      <w:r w:rsidR="0038463F" w:rsidRPr="00872D36">
        <w:rPr>
          <w:rFonts w:cstheme="minorHAnsi"/>
          <w:sz w:val="16"/>
          <w:szCs w:val="16"/>
        </w:rPr>
        <w:t xml:space="preserve"> charged to the Client</w:t>
      </w:r>
      <w:r w:rsidRPr="00872D36">
        <w:rPr>
          <w:rFonts w:cstheme="minorHAnsi"/>
          <w:sz w:val="16"/>
          <w:szCs w:val="16"/>
        </w:rPr>
        <w:t>.</w:t>
      </w:r>
    </w:p>
    <w:p w14:paraId="4AF66E75" w14:textId="77777777" w:rsidR="00C9763B" w:rsidRPr="00872D36" w:rsidRDefault="00C9763B" w:rsidP="000F60DA">
      <w:pPr>
        <w:pStyle w:val="ListParagraph"/>
        <w:numPr>
          <w:ilvl w:val="1"/>
          <w:numId w:val="3"/>
        </w:numPr>
        <w:tabs>
          <w:tab w:val="left" w:pos="990"/>
        </w:tabs>
        <w:ind w:left="360" w:firstLine="450"/>
        <w:jc w:val="both"/>
        <w:rPr>
          <w:rFonts w:cstheme="minorHAnsi"/>
          <w:sz w:val="16"/>
          <w:szCs w:val="16"/>
        </w:rPr>
      </w:pPr>
      <w:r w:rsidRPr="00872D36">
        <w:rPr>
          <w:rFonts w:cstheme="minorHAnsi"/>
          <w:sz w:val="16"/>
          <w:szCs w:val="16"/>
        </w:rPr>
        <w:t>Service.</w:t>
      </w:r>
    </w:p>
    <w:p w14:paraId="6AF8545F"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If the Equipment is inaccessible, such that the regularly scheduled collection cannot be made, </w:t>
      </w:r>
      <w:r w:rsidR="00446658" w:rsidRPr="00872D36">
        <w:rPr>
          <w:rFonts w:cstheme="minorHAnsi"/>
          <w:sz w:val="16"/>
          <w:szCs w:val="16"/>
        </w:rPr>
        <w:t>Hauler</w:t>
      </w:r>
      <w:r w:rsidRPr="00872D36">
        <w:rPr>
          <w:rFonts w:cstheme="minorHAnsi"/>
          <w:sz w:val="16"/>
          <w:szCs w:val="16"/>
        </w:rPr>
        <w:t xml:space="preserve"> will promptly notify the </w:t>
      </w:r>
      <w:r w:rsidR="0038463F" w:rsidRPr="00872D36">
        <w:rPr>
          <w:rFonts w:cstheme="minorHAnsi"/>
          <w:sz w:val="16"/>
          <w:szCs w:val="16"/>
        </w:rPr>
        <w:t>Client’s</w:t>
      </w:r>
      <w:r w:rsidRPr="00872D36">
        <w:rPr>
          <w:rFonts w:cstheme="minorHAnsi"/>
          <w:sz w:val="16"/>
          <w:szCs w:val="16"/>
        </w:rPr>
        <w:t xml:space="preserve"> office and afford a reasonable opportunity for </w:t>
      </w:r>
      <w:r w:rsidR="0038463F" w:rsidRPr="00872D36">
        <w:rPr>
          <w:rFonts w:cstheme="minorHAnsi"/>
          <w:sz w:val="16"/>
          <w:szCs w:val="16"/>
        </w:rPr>
        <w:t xml:space="preserve">the </w:t>
      </w:r>
      <w:r w:rsidRPr="00872D36">
        <w:rPr>
          <w:rFonts w:cstheme="minorHAnsi"/>
          <w:sz w:val="16"/>
          <w:szCs w:val="16"/>
        </w:rPr>
        <w:t>Client to provide access.</w:t>
      </w:r>
    </w:p>
    <w:p w14:paraId="53C9A07E" w14:textId="77777777" w:rsidR="00C9763B" w:rsidRPr="00872D36" w:rsidRDefault="00446658"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remove Waste Material from </w:t>
      </w:r>
      <w:r w:rsidR="0038463F" w:rsidRPr="00872D36">
        <w:rPr>
          <w:rFonts w:cstheme="minorHAnsi"/>
          <w:sz w:val="16"/>
          <w:szCs w:val="16"/>
        </w:rPr>
        <w:t>the Service location</w:t>
      </w:r>
      <w:r w:rsidR="00C9763B" w:rsidRPr="00872D36">
        <w:rPr>
          <w:rFonts w:cstheme="minorHAnsi"/>
          <w:sz w:val="16"/>
          <w:szCs w:val="16"/>
        </w:rPr>
        <w:t xml:space="preserve"> based on each </w:t>
      </w:r>
      <w:r w:rsidR="0038463F" w:rsidRPr="00872D36">
        <w:rPr>
          <w:rFonts w:cstheme="minorHAnsi"/>
          <w:sz w:val="16"/>
          <w:szCs w:val="16"/>
        </w:rPr>
        <w:t>Service location’s</w:t>
      </w:r>
      <w:r w:rsidR="00C9763B" w:rsidRPr="00872D36">
        <w:rPr>
          <w:rFonts w:cstheme="minorHAnsi"/>
          <w:sz w:val="16"/>
          <w:szCs w:val="16"/>
        </w:rPr>
        <w:t xml:space="preserve"> need as determined by Client.</w:t>
      </w:r>
    </w:p>
    <w:p w14:paraId="791EF5D6"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Trash that may fall from a container or truck in the process of being removed from the </w:t>
      </w:r>
      <w:r w:rsidR="0038463F" w:rsidRPr="00872D36">
        <w:rPr>
          <w:rFonts w:cstheme="minorHAnsi"/>
          <w:sz w:val="16"/>
          <w:szCs w:val="16"/>
        </w:rPr>
        <w:t>Service location</w:t>
      </w:r>
      <w:r w:rsidRPr="00872D36">
        <w:rPr>
          <w:rFonts w:cstheme="minorHAnsi"/>
          <w:sz w:val="16"/>
          <w:szCs w:val="16"/>
        </w:rPr>
        <w:t xml:space="preserve"> shall be picked up by </w:t>
      </w:r>
      <w:r w:rsidR="00446658" w:rsidRPr="00872D36">
        <w:rPr>
          <w:rFonts w:cstheme="minorHAnsi"/>
          <w:sz w:val="16"/>
          <w:szCs w:val="16"/>
        </w:rPr>
        <w:t>Hauler</w:t>
      </w:r>
      <w:r w:rsidRPr="00872D36">
        <w:rPr>
          <w:rFonts w:cstheme="minorHAnsi"/>
          <w:sz w:val="16"/>
          <w:szCs w:val="16"/>
        </w:rPr>
        <w:t>.</w:t>
      </w:r>
    </w:p>
    <w:p w14:paraId="33C9FA72"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For roll-off/compactor service, </w:t>
      </w:r>
      <w:r w:rsidR="00446658" w:rsidRPr="00872D36">
        <w:rPr>
          <w:rFonts w:cstheme="minorHAnsi"/>
          <w:sz w:val="16"/>
          <w:szCs w:val="16"/>
        </w:rPr>
        <w:t>Hauler</w:t>
      </w:r>
      <w:r w:rsidRPr="00872D36">
        <w:rPr>
          <w:rFonts w:cstheme="minorHAnsi"/>
          <w:sz w:val="16"/>
          <w:szCs w:val="16"/>
        </w:rPr>
        <w:t xml:space="preserve"> agrees to pick-up the container within four (4) hours of initial call.</w:t>
      </w:r>
    </w:p>
    <w:p w14:paraId="6699A9E0" w14:textId="77777777" w:rsidR="00C9763B" w:rsidRPr="00872D36" w:rsidRDefault="00C9763B" w:rsidP="000F60DA">
      <w:pPr>
        <w:pStyle w:val="ListParagraph"/>
        <w:numPr>
          <w:ilvl w:val="1"/>
          <w:numId w:val="3"/>
        </w:numPr>
        <w:tabs>
          <w:tab w:val="left" w:pos="990"/>
          <w:tab w:val="left" w:pos="1530"/>
        </w:tabs>
        <w:ind w:left="990" w:hanging="180"/>
        <w:jc w:val="both"/>
        <w:rPr>
          <w:rFonts w:cstheme="minorHAnsi"/>
          <w:sz w:val="16"/>
          <w:szCs w:val="16"/>
        </w:rPr>
      </w:pPr>
      <w:r w:rsidRPr="00872D36">
        <w:rPr>
          <w:rFonts w:cstheme="minorHAnsi"/>
          <w:sz w:val="16"/>
          <w:szCs w:val="16"/>
        </w:rPr>
        <w:t>Extra Collections.</w:t>
      </w:r>
    </w:p>
    <w:p w14:paraId="3016D4A3" w14:textId="77777777"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provide extra collections of bulk and/or construction debris as needed when requested by Client or </w:t>
      </w:r>
      <w:r w:rsidR="00B119BC" w:rsidRPr="00872D36">
        <w:rPr>
          <w:rFonts w:cstheme="minorHAnsi"/>
          <w:sz w:val="16"/>
          <w:szCs w:val="16"/>
        </w:rPr>
        <w:t xml:space="preserve">Authorized Client </w:t>
      </w:r>
      <w:r w:rsidR="008E2F0F" w:rsidRPr="00872D36">
        <w:rPr>
          <w:rFonts w:cstheme="minorHAnsi"/>
          <w:sz w:val="16"/>
          <w:szCs w:val="16"/>
        </w:rPr>
        <w:t>Representative</w:t>
      </w:r>
      <w:r w:rsidR="008E2F0F">
        <w:rPr>
          <w:rFonts w:cstheme="minorHAnsi"/>
          <w:sz w:val="16"/>
          <w:szCs w:val="16"/>
        </w:rPr>
        <w:t>.</w:t>
      </w:r>
      <w:r w:rsidR="008E2F0F" w:rsidRPr="00872D36">
        <w:rPr>
          <w:rFonts w:cstheme="minorHAnsi"/>
          <w:sz w:val="16"/>
          <w:szCs w:val="16"/>
        </w:rPr>
        <w:t xml:space="preserve"> Hauler</w:t>
      </w:r>
      <w:r w:rsidR="00C9763B" w:rsidRPr="00872D36">
        <w:rPr>
          <w:rFonts w:cstheme="minorHAnsi"/>
          <w:sz w:val="16"/>
          <w:szCs w:val="16"/>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w:t>
      </w:r>
      <w:r w:rsidR="00B119BC" w:rsidRPr="00872D36">
        <w:rPr>
          <w:rFonts w:cstheme="minorHAnsi"/>
          <w:sz w:val="16"/>
          <w:szCs w:val="16"/>
        </w:rPr>
        <w:t>Authorized Client Representative</w:t>
      </w:r>
    </w:p>
    <w:p w14:paraId="76E83805"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 xml:space="preserve">The charges assessed by </w:t>
      </w:r>
      <w:r w:rsidR="00446658" w:rsidRPr="00872D36">
        <w:rPr>
          <w:rFonts w:cstheme="minorHAnsi"/>
          <w:sz w:val="16"/>
          <w:szCs w:val="16"/>
        </w:rPr>
        <w:t>Hauler</w:t>
      </w:r>
      <w:r w:rsidRPr="00872D36">
        <w:rPr>
          <w:rFonts w:cstheme="minorHAnsi"/>
          <w:sz w:val="16"/>
          <w:szCs w:val="16"/>
        </w:rPr>
        <w:t xml:space="preserve"> for such extra collections, shall be charged per the terms of this Agreement.</w:t>
      </w:r>
    </w:p>
    <w:p w14:paraId="45BA0A9B"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Where applicable, "roll off"</w:t>
      </w:r>
      <w:r w:rsidR="00F63624" w:rsidRPr="00872D36">
        <w:rPr>
          <w:rFonts w:cstheme="minorHAnsi"/>
          <w:sz w:val="16"/>
          <w:szCs w:val="16"/>
        </w:rPr>
        <w:t xml:space="preserve"> (either permanent or temporary)</w:t>
      </w:r>
      <w:r w:rsidRPr="00872D36">
        <w:rPr>
          <w:rFonts w:cstheme="minorHAnsi"/>
          <w:sz w:val="16"/>
          <w:szCs w:val="16"/>
        </w:rPr>
        <w:t xml:space="preserve"> containers may be loaded with bulk and construction debris. Client agrees to notify </w:t>
      </w:r>
      <w:r w:rsidR="00446658" w:rsidRPr="00872D36">
        <w:rPr>
          <w:rFonts w:cstheme="minorHAnsi"/>
          <w:sz w:val="16"/>
          <w:szCs w:val="16"/>
        </w:rPr>
        <w:t>Hauler</w:t>
      </w:r>
      <w:r w:rsidRPr="00872D36">
        <w:rPr>
          <w:rFonts w:cstheme="minorHAnsi"/>
          <w:sz w:val="16"/>
          <w:szCs w:val="16"/>
        </w:rPr>
        <w:t xml:space="preserve"> of the volume and type of bulk and construction debris being disposed of and to follow loading instructions provided to Client by </w:t>
      </w:r>
      <w:r w:rsidR="00446658" w:rsidRPr="00872D36">
        <w:rPr>
          <w:rFonts w:cstheme="minorHAnsi"/>
          <w:sz w:val="16"/>
          <w:szCs w:val="16"/>
        </w:rPr>
        <w:t>Hauler</w:t>
      </w:r>
      <w:r w:rsidRPr="00872D36">
        <w:rPr>
          <w:rFonts w:cstheme="minorHAnsi"/>
          <w:sz w:val="16"/>
          <w:szCs w:val="16"/>
        </w:rPr>
        <w:t>.</w:t>
      </w:r>
    </w:p>
    <w:p w14:paraId="0D35C0A4" w14:textId="77777777" w:rsidR="00642C32"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14:paraId="622C0F5F" w14:textId="77777777" w:rsidR="00F63624" w:rsidRPr="00872D36" w:rsidRDefault="00AB4248" w:rsidP="00862F31">
      <w:pPr>
        <w:pStyle w:val="ListParagraph"/>
        <w:numPr>
          <w:ilvl w:val="2"/>
          <w:numId w:val="3"/>
        </w:numPr>
        <w:tabs>
          <w:tab w:val="left" w:pos="990"/>
        </w:tabs>
        <w:autoSpaceDE w:val="0"/>
        <w:autoSpaceDN w:val="0"/>
        <w:adjustRightInd w:val="0"/>
        <w:spacing w:after="0" w:line="240" w:lineRule="auto"/>
        <w:ind w:left="360" w:firstLine="450"/>
        <w:jc w:val="both"/>
        <w:rPr>
          <w:rFonts w:cstheme="minorHAnsi"/>
          <w:sz w:val="20"/>
          <w:szCs w:val="20"/>
        </w:rPr>
      </w:pPr>
      <w:r w:rsidRPr="00872D36">
        <w:rPr>
          <w:rFonts w:cstheme="minorHAnsi"/>
          <w:noProof/>
          <w:sz w:val="18"/>
          <w:szCs w:val="18"/>
          <w:lang w:val="en-IN" w:eastAsia="en-IN"/>
        </w:rPr>
        <w:lastRenderedPageBreak/>
        <mc:AlternateContent>
          <mc:Choice Requires="wpg">
            <w:drawing>
              <wp:anchor distT="0" distB="0" distL="114300" distR="114300" simplePos="0" relativeHeight="251658752" behindDoc="0" locked="0" layoutInCell="1" allowOverlap="1" wp14:anchorId="623DA5C8" wp14:editId="720DD746">
                <wp:simplePos x="0" y="0"/>
                <wp:positionH relativeFrom="margin">
                  <wp:align>right</wp:align>
                </wp:positionH>
                <wp:positionV relativeFrom="margin">
                  <wp:posOffset>6648450</wp:posOffset>
                </wp:positionV>
                <wp:extent cx="2420620" cy="588010"/>
                <wp:effectExtent l="0" t="0" r="17780" b="21590"/>
                <wp:wrapNone/>
                <wp:docPr id="8" name="Group 8"/>
                <wp:cNvGraphicFramePr/>
                <a:graphic xmlns:a="http://schemas.openxmlformats.org/drawingml/2006/main">
                  <a:graphicData uri="http://schemas.microsoft.com/office/word/2010/wordprocessingGroup">
                    <wpg:wgp>
                      <wpg:cNvGrpSpPr/>
                      <wpg:grpSpPr>
                        <a:xfrm>
                          <a:off x="0" y="0"/>
                          <a:ext cx="2420620" cy="588010"/>
                          <a:chOff x="0" y="0"/>
                          <a:chExt cx="1947904" cy="588120"/>
                        </a:xfrm>
                      </wpg:grpSpPr>
                      <wps:wsp>
                        <wps:cNvPr id="4" name="Text Box 4"/>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14:paraId="76C57B0C" w14:textId="77777777" w:rsidR="00365547" w:rsidRDefault="00365547" w:rsidP="00365547"/>
                          </w:txbxContent>
                        </wps:txbx>
                        <wps:bodyPr rot="0" vert="horz" wrap="square" lIns="91440" tIns="45720" rIns="91440" bIns="45720" anchor="t" anchorCtr="0">
                          <a:noAutofit/>
                        </wps:bodyPr>
                      </wps:wsp>
                      <wps:wsp>
                        <wps:cNvPr id="5" name="Text Box 5"/>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14:paraId="71626F2E" w14:textId="77777777" w:rsidR="00365547" w:rsidRDefault="00365547" w:rsidP="00365547"/>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67BD4658" w14:textId="77777777" w:rsidR="00365547" w:rsidRDefault="00446658"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14:paraId="3C522596" w14:textId="77777777"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8" o:spid="_x0000_s1031" style="position:absolute;left:0;text-align:left;margin-left:139.4pt;margin-top:523.5pt;width:190.6pt;height:46.3pt;z-index:251658752;mso-position-horizontal:right;mso-position-horizontal-relative:margin;mso-position-vertical-relative:margin;mso-width-relative:margin"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">
                <v:shape id="Text Box 4" o:spid="_x0000_s1032" type="#_x0000_t202" style="position:absolute;top:2464;width:8267;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14:paraId="76C57B0C" w14:textId="77777777" w:rsidR="00365547" w:rsidRDefault="00365547" w:rsidP="00365547"/>
                    </w:txbxContent>
                  </v:textbox>
                </v:shape>
                <v:shape id="Text Box 5" o:spid="_x0000_s1033" type="#_x0000_t202" style="position:absolute;left:11211;top:2464;width:8268;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14:paraId="71626F2E" w14:textId="77777777" w:rsidR="00365547" w:rsidRDefault="00365547" w:rsidP="00365547"/>
                    </w:txbxContent>
                  </v:textbox>
                </v:shape>
                <v:shape id="Text Box 6" o:spid="_x0000_s1034"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14:paraId="67BD4658" w14:textId="77777777" w:rsidR="00365547" w:rsidRDefault="00446658" w:rsidP="00365547">
                        <w:pPr>
                          <w:ind w:left="-180" w:right="-168"/>
                          <w:jc w:val="center"/>
                        </w:pPr>
                        <w:r>
                          <w:rPr>
                            <w:sz w:val="18"/>
                            <w:szCs w:val="18"/>
                          </w:rPr>
                          <w:t>Hauler</w:t>
                        </w:r>
                        <w:r w:rsidR="00365547">
                          <w:rPr>
                            <w:sz w:val="18"/>
                            <w:szCs w:val="18"/>
                          </w:rPr>
                          <w:t xml:space="preserve"> Initials</w:t>
                        </w:r>
                      </w:p>
                    </w:txbxContent>
                  </v:textbox>
                </v:shape>
                <v:shape id="Text Box 7" o:spid="_x0000_s1035" type="#_x0000_t202" style="position:absolute;left:11211;width:8268;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14:paraId="3C522596" w14:textId="77777777" w:rsidR="00365547" w:rsidRDefault="00365547" w:rsidP="00365547">
                        <w:pPr>
                          <w:ind w:left="-180" w:right="-168"/>
                          <w:jc w:val="center"/>
                        </w:pPr>
                        <w:r>
                          <w:rPr>
                            <w:sz w:val="18"/>
                            <w:szCs w:val="18"/>
                          </w:rPr>
                          <w:t>Client Initials</w:t>
                        </w:r>
                      </w:p>
                    </w:txbxContent>
                  </v:textbox>
                </v:shape>
                <w10:wrap anchorx="margin" anchory="margin"/>
              </v:group>
            </w:pict>
          </mc:Fallback>
        </mc:AlternateContent>
      </w:r>
      <w:r w:rsidR="00F63624" w:rsidRPr="00872D36">
        <w:rPr>
          <w:rFonts w:cstheme="minorHAnsi"/>
          <w:color w:val="000000"/>
          <w:sz w:val="16"/>
          <w:szCs w:val="16"/>
        </w:rPr>
        <w:t xml:space="preserve">If applicable, additional fees and/or services agreed by both parties after the completion of this agreement will become part of this agreement and fall under the same set of rules and regulations as agreed upon in this agreement. </w:t>
      </w:r>
    </w:p>
    <w:sectPr w:rsidR="00F63624" w:rsidRPr="00872D36" w:rsidSect="000208AA">
      <w:pgSz w:w="15840" w:h="12240" w:orient="landscape"/>
      <w:pgMar w:top="540" w:right="450" w:bottom="810" w:left="720" w:header="720" w:footer="720" w:gutter="0"/>
      <w:cols w:num="2" w:space="9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D8BF3" w14:textId="77777777" w:rsidR="00325621" w:rsidRDefault="00325621" w:rsidP="009A7156">
      <w:pPr>
        <w:spacing w:after="0" w:line="240" w:lineRule="auto"/>
      </w:pPr>
      <w:r>
        <w:separator/>
      </w:r>
    </w:p>
  </w:endnote>
  <w:endnote w:type="continuationSeparator" w:id="0">
    <w:p w14:paraId="3D315C64" w14:textId="77777777" w:rsidR="00325621" w:rsidRDefault="00325621"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0E20A" w14:textId="77777777" w:rsidR="00D4002B" w:rsidRDefault="00D400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E3C20" w14:textId="77777777" w:rsidR="00D4002B" w:rsidRDefault="00D400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80741" w14:textId="77777777" w:rsidR="00D4002B" w:rsidRDefault="00D400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A8301E" w14:textId="77777777" w:rsidR="00325621" w:rsidRDefault="00325621" w:rsidP="009A7156">
      <w:pPr>
        <w:spacing w:after="0" w:line="240" w:lineRule="auto"/>
      </w:pPr>
      <w:r>
        <w:separator/>
      </w:r>
    </w:p>
  </w:footnote>
  <w:footnote w:type="continuationSeparator" w:id="0">
    <w:p w14:paraId="2F5EC336" w14:textId="77777777" w:rsidR="00325621" w:rsidRDefault="00325621" w:rsidP="009A71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BC3B0" w14:textId="77777777" w:rsidR="00D4002B" w:rsidRDefault="00D400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980D1" w14:textId="77777777" w:rsidR="00D4002B" w:rsidRDefault="00D400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7E072" w14:textId="77777777" w:rsidR="00D4002B" w:rsidRDefault="00D400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FE53EA"/>
    <w:multiLevelType w:val="hybridMultilevel"/>
    <w:tmpl w:val="EDDE10CA"/>
    <w:lvl w:ilvl="0" w:tplc="77DA80CA">
      <w:start w:val="1"/>
      <w:numFmt w:val="decimal"/>
      <w:lvlText w:val="%1."/>
      <w:lvlJc w:val="left"/>
      <w:pPr>
        <w:ind w:left="720" w:hanging="360"/>
      </w:pPr>
      <w:rPr>
        <w:rFonts w:ascii="Calibri" w:hAnsi="Calibri" w:hint="default"/>
        <w:sz w:val="16"/>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len Matkins">
    <w15:presenceInfo w15:providerId="None" w15:userId="Allen Mat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870"/>
    <w:rsid w:val="00017D9B"/>
    <w:rsid w:val="000208AA"/>
    <w:rsid w:val="00020E89"/>
    <w:rsid w:val="00022F88"/>
    <w:rsid w:val="00026C41"/>
    <w:rsid w:val="00032278"/>
    <w:rsid w:val="0003253B"/>
    <w:rsid w:val="00035292"/>
    <w:rsid w:val="00037FA2"/>
    <w:rsid w:val="00040A9B"/>
    <w:rsid w:val="00041088"/>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7D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B0C"/>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A15"/>
    <w:rsid w:val="00105B67"/>
    <w:rsid w:val="00106076"/>
    <w:rsid w:val="00106C7A"/>
    <w:rsid w:val="0011076E"/>
    <w:rsid w:val="00111640"/>
    <w:rsid w:val="001116D9"/>
    <w:rsid w:val="001124EA"/>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8E1"/>
    <w:rsid w:val="00142BFD"/>
    <w:rsid w:val="00144738"/>
    <w:rsid w:val="00144B01"/>
    <w:rsid w:val="001478F2"/>
    <w:rsid w:val="00150205"/>
    <w:rsid w:val="00151B4F"/>
    <w:rsid w:val="00151C01"/>
    <w:rsid w:val="00152A38"/>
    <w:rsid w:val="00154A84"/>
    <w:rsid w:val="00154D7D"/>
    <w:rsid w:val="00156DBF"/>
    <w:rsid w:val="00157140"/>
    <w:rsid w:val="001605EB"/>
    <w:rsid w:val="00160ECE"/>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6C5"/>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46C"/>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32B"/>
    <w:rsid w:val="00205BC3"/>
    <w:rsid w:val="002061A2"/>
    <w:rsid w:val="002064A7"/>
    <w:rsid w:val="00207016"/>
    <w:rsid w:val="00207086"/>
    <w:rsid w:val="00207421"/>
    <w:rsid w:val="00211B78"/>
    <w:rsid w:val="00211E38"/>
    <w:rsid w:val="00211FB5"/>
    <w:rsid w:val="00212AD6"/>
    <w:rsid w:val="002136E2"/>
    <w:rsid w:val="00213733"/>
    <w:rsid w:val="002157DB"/>
    <w:rsid w:val="0021595B"/>
    <w:rsid w:val="00215F80"/>
    <w:rsid w:val="0021710D"/>
    <w:rsid w:val="00217405"/>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1DF0"/>
    <w:rsid w:val="002F3046"/>
    <w:rsid w:val="002F41B5"/>
    <w:rsid w:val="002F4645"/>
    <w:rsid w:val="00300232"/>
    <w:rsid w:val="00300F45"/>
    <w:rsid w:val="00301665"/>
    <w:rsid w:val="00302695"/>
    <w:rsid w:val="00306485"/>
    <w:rsid w:val="0031179F"/>
    <w:rsid w:val="00312F01"/>
    <w:rsid w:val="00316486"/>
    <w:rsid w:val="0031742D"/>
    <w:rsid w:val="00321E57"/>
    <w:rsid w:val="00322106"/>
    <w:rsid w:val="003224F1"/>
    <w:rsid w:val="00323AC2"/>
    <w:rsid w:val="003255D5"/>
    <w:rsid w:val="00325621"/>
    <w:rsid w:val="0032602D"/>
    <w:rsid w:val="0032690F"/>
    <w:rsid w:val="003311B4"/>
    <w:rsid w:val="00331D5F"/>
    <w:rsid w:val="00333955"/>
    <w:rsid w:val="00333CF9"/>
    <w:rsid w:val="00334B0A"/>
    <w:rsid w:val="003361AA"/>
    <w:rsid w:val="0033687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3975"/>
    <w:rsid w:val="00364ACC"/>
    <w:rsid w:val="00365547"/>
    <w:rsid w:val="00367755"/>
    <w:rsid w:val="00372843"/>
    <w:rsid w:val="00373E59"/>
    <w:rsid w:val="00375419"/>
    <w:rsid w:val="00375614"/>
    <w:rsid w:val="00376565"/>
    <w:rsid w:val="00376805"/>
    <w:rsid w:val="00381581"/>
    <w:rsid w:val="003844E8"/>
    <w:rsid w:val="0038463F"/>
    <w:rsid w:val="00386F29"/>
    <w:rsid w:val="00390D6C"/>
    <w:rsid w:val="0039196E"/>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D6D"/>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0EF4"/>
    <w:rsid w:val="00401329"/>
    <w:rsid w:val="00403D72"/>
    <w:rsid w:val="004040A5"/>
    <w:rsid w:val="00404B33"/>
    <w:rsid w:val="00404ECB"/>
    <w:rsid w:val="00404F35"/>
    <w:rsid w:val="004051C3"/>
    <w:rsid w:val="0040521F"/>
    <w:rsid w:val="004070C4"/>
    <w:rsid w:val="004147AD"/>
    <w:rsid w:val="0041496C"/>
    <w:rsid w:val="004164B6"/>
    <w:rsid w:val="00416638"/>
    <w:rsid w:val="00416DC6"/>
    <w:rsid w:val="00421AED"/>
    <w:rsid w:val="00422890"/>
    <w:rsid w:val="00422945"/>
    <w:rsid w:val="00423800"/>
    <w:rsid w:val="00425272"/>
    <w:rsid w:val="00426199"/>
    <w:rsid w:val="00426DD9"/>
    <w:rsid w:val="004275E2"/>
    <w:rsid w:val="0043098C"/>
    <w:rsid w:val="00431325"/>
    <w:rsid w:val="00432FB6"/>
    <w:rsid w:val="00433F93"/>
    <w:rsid w:val="00434114"/>
    <w:rsid w:val="00435ADF"/>
    <w:rsid w:val="004360A3"/>
    <w:rsid w:val="00436F1C"/>
    <w:rsid w:val="00436FEC"/>
    <w:rsid w:val="004403EB"/>
    <w:rsid w:val="00440FD0"/>
    <w:rsid w:val="0044117D"/>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3019"/>
    <w:rsid w:val="0048409B"/>
    <w:rsid w:val="004842EF"/>
    <w:rsid w:val="0048467E"/>
    <w:rsid w:val="00490BB5"/>
    <w:rsid w:val="0049124E"/>
    <w:rsid w:val="004914FE"/>
    <w:rsid w:val="004925FC"/>
    <w:rsid w:val="004928CC"/>
    <w:rsid w:val="00492985"/>
    <w:rsid w:val="004938D3"/>
    <w:rsid w:val="00494BB6"/>
    <w:rsid w:val="004965A7"/>
    <w:rsid w:val="004966D6"/>
    <w:rsid w:val="004A123F"/>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4160"/>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1CB"/>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B07"/>
    <w:rsid w:val="00544C71"/>
    <w:rsid w:val="00552D23"/>
    <w:rsid w:val="0055422A"/>
    <w:rsid w:val="005550BA"/>
    <w:rsid w:val="00555517"/>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47A7"/>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660E"/>
    <w:rsid w:val="005C7240"/>
    <w:rsid w:val="005D00F9"/>
    <w:rsid w:val="005D095D"/>
    <w:rsid w:val="005D0F20"/>
    <w:rsid w:val="005D3F3A"/>
    <w:rsid w:val="005D6ADD"/>
    <w:rsid w:val="005E01BD"/>
    <w:rsid w:val="005E0D25"/>
    <w:rsid w:val="005E0F39"/>
    <w:rsid w:val="005E13AC"/>
    <w:rsid w:val="005E3337"/>
    <w:rsid w:val="005E5EA0"/>
    <w:rsid w:val="005E6939"/>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5C93"/>
    <w:rsid w:val="0061674C"/>
    <w:rsid w:val="0061779F"/>
    <w:rsid w:val="00622C57"/>
    <w:rsid w:val="00622D28"/>
    <w:rsid w:val="00623954"/>
    <w:rsid w:val="00624FA6"/>
    <w:rsid w:val="00631057"/>
    <w:rsid w:val="00631E57"/>
    <w:rsid w:val="0063227B"/>
    <w:rsid w:val="00634CA4"/>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613D"/>
    <w:rsid w:val="006568DF"/>
    <w:rsid w:val="00657C0B"/>
    <w:rsid w:val="00657E1B"/>
    <w:rsid w:val="00661A0D"/>
    <w:rsid w:val="00663C17"/>
    <w:rsid w:val="00663C6C"/>
    <w:rsid w:val="00664DEF"/>
    <w:rsid w:val="00664E34"/>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0468"/>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A4B"/>
    <w:rsid w:val="006D5EC9"/>
    <w:rsid w:val="006D6365"/>
    <w:rsid w:val="006E0427"/>
    <w:rsid w:val="006E19D9"/>
    <w:rsid w:val="006E2AFF"/>
    <w:rsid w:val="006E3374"/>
    <w:rsid w:val="006E3A05"/>
    <w:rsid w:val="006E42E2"/>
    <w:rsid w:val="006E4C51"/>
    <w:rsid w:val="006E542E"/>
    <w:rsid w:val="006E5E9C"/>
    <w:rsid w:val="006E660C"/>
    <w:rsid w:val="006F09DC"/>
    <w:rsid w:val="006F1253"/>
    <w:rsid w:val="006F33D9"/>
    <w:rsid w:val="006F50BB"/>
    <w:rsid w:val="006F658B"/>
    <w:rsid w:val="006F65AE"/>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779"/>
    <w:rsid w:val="0074078D"/>
    <w:rsid w:val="00740A7F"/>
    <w:rsid w:val="007420AA"/>
    <w:rsid w:val="00742914"/>
    <w:rsid w:val="00742948"/>
    <w:rsid w:val="00743CDD"/>
    <w:rsid w:val="007448BC"/>
    <w:rsid w:val="00745D03"/>
    <w:rsid w:val="00747854"/>
    <w:rsid w:val="00747F97"/>
    <w:rsid w:val="0075029B"/>
    <w:rsid w:val="00751628"/>
    <w:rsid w:val="00751AE2"/>
    <w:rsid w:val="00751D82"/>
    <w:rsid w:val="00752D4F"/>
    <w:rsid w:val="00754054"/>
    <w:rsid w:val="00755FBF"/>
    <w:rsid w:val="00756881"/>
    <w:rsid w:val="00760A47"/>
    <w:rsid w:val="00762CB6"/>
    <w:rsid w:val="00762E5D"/>
    <w:rsid w:val="007643E2"/>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313"/>
    <w:rsid w:val="007A04F4"/>
    <w:rsid w:val="007A1BC4"/>
    <w:rsid w:val="007A22DB"/>
    <w:rsid w:val="007A2AD6"/>
    <w:rsid w:val="007A303E"/>
    <w:rsid w:val="007A3597"/>
    <w:rsid w:val="007A43E9"/>
    <w:rsid w:val="007A4BEA"/>
    <w:rsid w:val="007A52D6"/>
    <w:rsid w:val="007A5426"/>
    <w:rsid w:val="007A6085"/>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23B5"/>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11AE"/>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2D36"/>
    <w:rsid w:val="00873672"/>
    <w:rsid w:val="00873858"/>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2588"/>
    <w:rsid w:val="008C4F11"/>
    <w:rsid w:val="008C5126"/>
    <w:rsid w:val="008C5F74"/>
    <w:rsid w:val="008C6263"/>
    <w:rsid w:val="008D10FC"/>
    <w:rsid w:val="008D1A7B"/>
    <w:rsid w:val="008D1FE0"/>
    <w:rsid w:val="008D3D6D"/>
    <w:rsid w:val="008D7B84"/>
    <w:rsid w:val="008E2F0F"/>
    <w:rsid w:val="008E44E5"/>
    <w:rsid w:val="008E460E"/>
    <w:rsid w:val="008E4EF9"/>
    <w:rsid w:val="008E566E"/>
    <w:rsid w:val="008E70FD"/>
    <w:rsid w:val="008F0A7C"/>
    <w:rsid w:val="008F180D"/>
    <w:rsid w:val="008F2EDE"/>
    <w:rsid w:val="008F405D"/>
    <w:rsid w:val="008F7975"/>
    <w:rsid w:val="00900389"/>
    <w:rsid w:val="00902FE9"/>
    <w:rsid w:val="00906326"/>
    <w:rsid w:val="00910D9E"/>
    <w:rsid w:val="00912F30"/>
    <w:rsid w:val="0091368F"/>
    <w:rsid w:val="00913962"/>
    <w:rsid w:val="00920F3B"/>
    <w:rsid w:val="0092129F"/>
    <w:rsid w:val="00921579"/>
    <w:rsid w:val="009216C4"/>
    <w:rsid w:val="00922122"/>
    <w:rsid w:val="00922184"/>
    <w:rsid w:val="009238B3"/>
    <w:rsid w:val="00923F82"/>
    <w:rsid w:val="00924A7D"/>
    <w:rsid w:val="00925267"/>
    <w:rsid w:val="00925462"/>
    <w:rsid w:val="00926B85"/>
    <w:rsid w:val="00931180"/>
    <w:rsid w:val="00931B58"/>
    <w:rsid w:val="009331C7"/>
    <w:rsid w:val="0093378C"/>
    <w:rsid w:val="00933B19"/>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57079"/>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4E98"/>
    <w:rsid w:val="009E6525"/>
    <w:rsid w:val="009F05DE"/>
    <w:rsid w:val="009F0D86"/>
    <w:rsid w:val="009F0FEE"/>
    <w:rsid w:val="009F1410"/>
    <w:rsid w:val="009F1F83"/>
    <w:rsid w:val="009F21E2"/>
    <w:rsid w:val="009F32C2"/>
    <w:rsid w:val="009F59BC"/>
    <w:rsid w:val="009F6083"/>
    <w:rsid w:val="009F6CE2"/>
    <w:rsid w:val="00A01EB7"/>
    <w:rsid w:val="00A02AAC"/>
    <w:rsid w:val="00A03224"/>
    <w:rsid w:val="00A033C6"/>
    <w:rsid w:val="00A04E5C"/>
    <w:rsid w:val="00A061AA"/>
    <w:rsid w:val="00A07193"/>
    <w:rsid w:val="00A1007D"/>
    <w:rsid w:val="00A1408B"/>
    <w:rsid w:val="00A14E8B"/>
    <w:rsid w:val="00A1549B"/>
    <w:rsid w:val="00A15B65"/>
    <w:rsid w:val="00A15E05"/>
    <w:rsid w:val="00A15E56"/>
    <w:rsid w:val="00A15F87"/>
    <w:rsid w:val="00A1698A"/>
    <w:rsid w:val="00A16F3D"/>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03DC"/>
    <w:rsid w:val="00A4134D"/>
    <w:rsid w:val="00A4173D"/>
    <w:rsid w:val="00A425C4"/>
    <w:rsid w:val="00A43CCF"/>
    <w:rsid w:val="00A463D5"/>
    <w:rsid w:val="00A46914"/>
    <w:rsid w:val="00A46AC1"/>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2C9A"/>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4248"/>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49F"/>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9BC"/>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077C"/>
    <w:rsid w:val="00B4210A"/>
    <w:rsid w:val="00B42BD3"/>
    <w:rsid w:val="00B43AE6"/>
    <w:rsid w:val="00B4495A"/>
    <w:rsid w:val="00B457D8"/>
    <w:rsid w:val="00B459FC"/>
    <w:rsid w:val="00B45D9F"/>
    <w:rsid w:val="00B46A52"/>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5BBD"/>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0221"/>
    <w:rsid w:val="00BC14AD"/>
    <w:rsid w:val="00BC170C"/>
    <w:rsid w:val="00BC1FE0"/>
    <w:rsid w:val="00BC24AF"/>
    <w:rsid w:val="00BC58A5"/>
    <w:rsid w:val="00BC6E9D"/>
    <w:rsid w:val="00BD0E92"/>
    <w:rsid w:val="00BD38BF"/>
    <w:rsid w:val="00BD6A9F"/>
    <w:rsid w:val="00BE0D9F"/>
    <w:rsid w:val="00BE25A2"/>
    <w:rsid w:val="00BE2F1C"/>
    <w:rsid w:val="00BE4250"/>
    <w:rsid w:val="00BE4F30"/>
    <w:rsid w:val="00BE6994"/>
    <w:rsid w:val="00BE7DD8"/>
    <w:rsid w:val="00BF0B32"/>
    <w:rsid w:val="00BF142F"/>
    <w:rsid w:val="00BF2544"/>
    <w:rsid w:val="00BF2577"/>
    <w:rsid w:val="00BF4667"/>
    <w:rsid w:val="00BF4DF3"/>
    <w:rsid w:val="00BF5799"/>
    <w:rsid w:val="00BF6CF8"/>
    <w:rsid w:val="00C0283A"/>
    <w:rsid w:val="00C02DC5"/>
    <w:rsid w:val="00C033EF"/>
    <w:rsid w:val="00C03F19"/>
    <w:rsid w:val="00C04150"/>
    <w:rsid w:val="00C051DC"/>
    <w:rsid w:val="00C05AB2"/>
    <w:rsid w:val="00C06812"/>
    <w:rsid w:val="00C06A9A"/>
    <w:rsid w:val="00C07F4C"/>
    <w:rsid w:val="00C14FA2"/>
    <w:rsid w:val="00C15665"/>
    <w:rsid w:val="00C16753"/>
    <w:rsid w:val="00C16A4F"/>
    <w:rsid w:val="00C173E6"/>
    <w:rsid w:val="00C17482"/>
    <w:rsid w:val="00C2111C"/>
    <w:rsid w:val="00C23124"/>
    <w:rsid w:val="00C239C0"/>
    <w:rsid w:val="00C2599C"/>
    <w:rsid w:val="00C25B70"/>
    <w:rsid w:val="00C274E1"/>
    <w:rsid w:val="00C2764C"/>
    <w:rsid w:val="00C278D9"/>
    <w:rsid w:val="00C30A3A"/>
    <w:rsid w:val="00C31389"/>
    <w:rsid w:val="00C3166F"/>
    <w:rsid w:val="00C32AC6"/>
    <w:rsid w:val="00C34A81"/>
    <w:rsid w:val="00C34F50"/>
    <w:rsid w:val="00C350C7"/>
    <w:rsid w:val="00C355B9"/>
    <w:rsid w:val="00C35B78"/>
    <w:rsid w:val="00C3637B"/>
    <w:rsid w:val="00C36C33"/>
    <w:rsid w:val="00C36E78"/>
    <w:rsid w:val="00C414D8"/>
    <w:rsid w:val="00C41AE3"/>
    <w:rsid w:val="00C41ED3"/>
    <w:rsid w:val="00C43F3D"/>
    <w:rsid w:val="00C445B3"/>
    <w:rsid w:val="00C451C7"/>
    <w:rsid w:val="00C478DB"/>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4136"/>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4214"/>
    <w:rsid w:val="00D2568F"/>
    <w:rsid w:val="00D25B9E"/>
    <w:rsid w:val="00D26301"/>
    <w:rsid w:val="00D30A71"/>
    <w:rsid w:val="00D31FDD"/>
    <w:rsid w:val="00D33893"/>
    <w:rsid w:val="00D3527B"/>
    <w:rsid w:val="00D4002B"/>
    <w:rsid w:val="00D4019C"/>
    <w:rsid w:val="00D41B29"/>
    <w:rsid w:val="00D41FF1"/>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59B4"/>
    <w:rsid w:val="00D56BC4"/>
    <w:rsid w:val="00D614DA"/>
    <w:rsid w:val="00D62A50"/>
    <w:rsid w:val="00D62E6A"/>
    <w:rsid w:val="00D644F2"/>
    <w:rsid w:val="00D65A29"/>
    <w:rsid w:val="00D6715F"/>
    <w:rsid w:val="00D67C0F"/>
    <w:rsid w:val="00D70D69"/>
    <w:rsid w:val="00D71085"/>
    <w:rsid w:val="00D72CB4"/>
    <w:rsid w:val="00D75500"/>
    <w:rsid w:val="00D75BF2"/>
    <w:rsid w:val="00D76314"/>
    <w:rsid w:val="00D76DD8"/>
    <w:rsid w:val="00D77297"/>
    <w:rsid w:val="00D801BF"/>
    <w:rsid w:val="00D81DFC"/>
    <w:rsid w:val="00D81E19"/>
    <w:rsid w:val="00D823FB"/>
    <w:rsid w:val="00D82ECD"/>
    <w:rsid w:val="00D830C7"/>
    <w:rsid w:val="00D8376A"/>
    <w:rsid w:val="00D8420D"/>
    <w:rsid w:val="00D84F2D"/>
    <w:rsid w:val="00D853A6"/>
    <w:rsid w:val="00D8591A"/>
    <w:rsid w:val="00D876C4"/>
    <w:rsid w:val="00D87FB8"/>
    <w:rsid w:val="00D90E62"/>
    <w:rsid w:val="00D90FA7"/>
    <w:rsid w:val="00D92800"/>
    <w:rsid w:val="00D929BD"/>
    <w:rsid w:val="00D92E92"/>
    <w:rsid w:val="00D93925"/>
    <w:rsid w:val="00D9440F"/>
    <w:rsid w:val="00D94EEC"/>
    <w:rsid w:val="00D9786A"/>
    <w:rsid w:val="00DA0DFC"/>
    <w:rsid w:val="00DA3200"/>
    <w:rsid w:val="00DA380A"/>
    <w:rsid w:val="00DA42DC"/>
    <w:rsid w:val="00DA7111"/>
    <w:rsid w:val="00DA7150"/>
    <w:rsid w:val="00DA7189"/>
    <w:rsid w:val="00DB28BA"/>
    <w:rsid w:val="00DB2E50"/>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6DAE"/>
    <w:rsid w:val="00DD7089"/>
    <w:rsid w:val="00DD71BA"/>
    <w:rsid w:val="00DE0AD2"/>
    <w:rsid w:val="00DE319D"/>
    <w:rsid w:val="00DE4C60"/>
    <w:rsid w:val="00DE53D5"/>
    <w:rsid w:val="00DE53F7"/>
    <w:rsid w:val="00DF343A"/>
    <w:rsid w:val="00DF4EEE"/>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0A0"/>
    <w:rsid w:val="00E273EA"/>
    <w:rsid w:val="00E3355A"/>
    <w:rsid w:val="00E3443D"/>
    <w:rsid w:val="00E3592A"/>
    <w:rsid w:val="00E36291"/>
    <w:rsid w:val="00E40157"/>
    <w:rsid w:val="00E40ED9"/>
    <w:rsid w:val="00E411E5"/>
    <w:rsid w:val="00E41F92"/>
    <w:rsid w:val="00E42AEB"/>
    <w:rsid w:val="00E42E06"/>
    <w:rsid w:val="00E43A15"/>
    <w:rsid w:val="00E43B3E"/>
    <w:rsid w:val="00E5243F"/>
    <w:rsid w:val="00E54A1A"/>
    <w:rsid w:val="00E56749"/>
    <w:rsid w:val="00E56922"/>
    <w:rsid w:val="00E56EA0"/>
    <w:rsid w:val="00E57774"/>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1A38"/>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1682"/>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DBC"/>
    <w:rsid w:val="00EE6E37"/>
    <w:rsid w:val="00EE7AE7"/>
    <w:rsid w:val="00EE7BBC"/>
    <w:rsid w:val="00EF194A"/>
    <w:rsid w:val="00EF3255"/>
    <w:rsid w:val="00EF386A"/>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1F48"/>
    <w:rsid w:val="00F626A0"/>
    <w:rsid w:val="00F62D9D"/>
    <w:rsid w:val="00F63624"/>
    <w:rsid w:val="00F63E21"/>
    <w:rsid w:val="00F64213"/>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458"/>
    <w:rsid w:val="00F90A92"/>
    <w:rsid w:val="00F90C26"/>
    <w:rsid w:val="00F917EF"/>
    <w:rsid w:val="00F91FDA"/>
    <w:rsid w:val="00F92935"/>
    <w:rsid w:val="00F9414C"/>
    <w:rsid w:val="00F955A2"/>
    <w:rsid w:val="00F96956"/>
    <w:rsid w:val="00FA058E"/>
    <w:rsid w:val="00FA0948"/>
    <w:rsid w:val="00FA0DB1"/>
    <w:rsid w:val="00FA2665"/>
    <w:rsid w:val="00FA2A54"/>
    <w:rsid w:val="00FA45FB"/>
    <w:rsid w:val="00FA47D5"/>
    <w:rsid w:val="00FA4944"/>
    <w:rsid w:val="00FA56F6"/>
    <w:rsid w:val="00FA594D"/>
    <w:rsid w:val="00FA606C"/>
    <w:rsid w:val="00FA6654"/>
    <w:rsid w:val="00FA71FA"/>
    <w:rsid w:val="00FB06D0"/>
    <w:rsid w:val="00FB2E84"/>
    <w:rsid w:val="00FB377C"/>
    <w:rsid w:val="00FB3A1D"/>
    <w:rsid w:val="00FB3B3B"/>
    <w:rsid w:val="00FB482D"/>
    <w:rsid w:val="00FB7773"/>
    <w:rsid w:val="00FC0913"/>
    <w:rsid w:val="00FC15C0"/>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4B5D"/>
    <w:rsid w:val="00FE576C"/>
    <w:rsid w:val="00FE57A9"/>
    <w:rsid w:val="00FE68DF"/>
    <w:rsid w:val="00FE70B4"/>
    <w:rsid w:val="00FF082D"/>
    <w:rsid w:val="00FF206F"/>
    <w:rsid w:val="00FF3BD4"/>
    <w:rsid w:val="00FF40EA"/>
    <w:rsid w:val="00FF529C"/>
    <w:rsid w:val="00FF6081"/>
    <w:rsid w:val="00FF639D"/>
    <w:rsid w:val="00FF6509"/>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6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11206">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2765</Words>
  <Characters>15766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Cyndie Wessel</dc:creator>
  <cp:lastModifiedBy>Nitisha Raj Chilaka</cp:lastModifiedBy>
  <cp:revision>2</cp:revision>
  <dcterms:created xsi:type="dcterms:W3CDTF">2021-01-29T08:34:00Z</dcterms:created>
  <dcterms:modified xsi:type="dcterms:W3CDTF">2021-01-29T08:34:00Z</dcterms:modified>
</cp:coreProperties>
</file>